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proofErr w:type="spellStart"/>
      <w:r w:rsidR="009915AA" w:rsidRPr="009915AA">
        <w:t>2:30pm</w:t>
      </w:r>
      <w:proofErr w:type="spellEnd"/>
      <w:r w:rsidRPr="009915AA">
        <w:t xml:space="preserve"> to </w:t>
      </w:r>
      <w:proofErr w:type="spellStart"/>
      <w:r w:rsidR="009915AA" w:rsidRPr="009915AA">
        <w:t>4:30pm</w:t>
      </w:r>
      <w:proofErr w:type="spellEnd"/>
      <w:r w:rsidR="009915AA" w:rsidRPr="009915AA">
        <w:t>.</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2E49D0F4"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ins w:id="0" w:author="Yan Fung Yenny Hou" w:date="2022-06-04T23:57:00Z">
        <w:r w:rsidR="00467388">
          <w:t xml:space="preserve">Each member is identified by the student </w:t>
        </w:r>
      </w:ins>
      <w:ins w:id="1" w:author="Yan Fung Yenny Hou" w:date="2022-06-04T23:58:00Z">
        <w:r w:rsidR="0052624C">
          <w:t>ID and</w:t>
        </w:r>
      </w:ins>
      <w:ins w:id="2" w:author="Yan Fung Yenny Hou" w:date="2022-06-04T23:57:00Z">
        <w:r w:rsidR="00467388">
          <w:t xml:space="preserve"> store their </w:t>
        </w:r>
      </w:ins>
      <w:ins w:id="3" w:author="Yan Fung Yenny Hou" w:date="2022-06-04T23:58:00Z">
        <w:r w:rsidR="00467388">
          <w:t xml:space="preserve">name in the database. </w:t>
        </w:r>
      </w:ins>
      <w:r w:rsidRPr="00F53B24">
        <w:t xml:space="preserve">One </w:t>
      </w:r>
      <w:del w:id="4" w:author="Yan Fung Yenny Hou" w:date="2022-06-05T00:07:00Z">
        <w:r w:rsidRPr="00F53B24" w:rsidDel="002150E0">
          <w:delText xml:space="preserve">student </w:delText>
        </w:r>
      </w:del>
      <w:ins w:id="5" w:author="Yan Fung Yenny Hou" w:date="2022-06-05T00:07:00Z">
        <w:r w:rsidR="002150E0">
          <w:t>member</w:t>
        </w:r>
        <w:r w:rsidR="002150E0" w:rsidRPr="00F53B24">
          <w:t xml:space="preserve"> </w:t>
        </w:r>
      </w:ins>
      <w:r w:rsidRPr="00F53B24">
        <w:t>can be part of many groups of a club or member of many groups in many clubs. If a member is alumnus, we need to store his/her work history information (name of company, position, start date, end date). A person may join a company in different time</w:t>
      </w:r>
      <w:del w:id="6" w:author="Yan Fung Yenny Hou" w:date="2022-06-04T23:59:00Z">
        <w:r w:rsidRPr="00F53B24" w:rsidDel="00DE17A4">
          <w:delText xml:space="preserve"> that</w:delText>
        </w:r>
      </w:del>
      <w:ins w:id="7" w:author="Yan Fung Yenny Hou" w:date="2022-06-04T23:59:00Z">
        <w:r w:rsidR="00DE17A4">
          <w:t>, i.e.,</w:t>
        </w:r>
      </w:ins>
      <w:r w:rsidRPr="00F53B24">
        <w:t xml:space="preserve"> a person may join a company, leave it, and join in again several years later.</w:t>
      </w:r>
    </w:p>
    <w:p w14:paraId="3DD6F978" w14:textId="43BCAF90" w:rsidR="00AC24AA" w:rsidRPr="00F53B24" w:rsidRDefault="00FF0742" w:rsidP="00AC24AA">
      <w:pPr>
        <w:autoSpaceDE w:val="0"/>
        <w:autoSpaceDN w:val="0"/>
        <w:adjustRightInd w:val="0"/>
      </w:pPr>
      <w:r w:rsidRPr="00F53B24">
        <w:t>Each club</w:t>
      </w:r>
      <w:ins w:id="8" w:author="Yan Fung Yenny Hou" w:date="2022-06-04T23:56:00Z">
        <w:r w:rsidR="00974AA9">
          <w:t xml:space="preserve"> is identified by name and</w:t>
        </w:r>
      </w:ins>
      <w:r w:rsidRPr="00F53B24">
        <w:t xml:space="preserve"> has a lead. And each group </w:t>
      </w:r>
      <w:ins w:id="9" w:author="Yan Fung Yenny Hou" w:date="2022-06-04T23:56:00Z">
        <w:r w:rsidR="00974AA9">
          <w:t xml:space="preserve">is identified by name and </w:t>
        </w:r>
      </w:ins>
      <w:r w:rsidRPr="00F53B24">
        <w:t xml:space="preserve">has a head. Each group organizes some events. </w:t>
      </w:r>
      <w:del w:id="10" w:author="Yan Fung Yenny Hou" w:date="2022-06-05T00:10:00Z">
        <w:r w:rsidRPr="00F53B24" w:rsidDel="005A02AE">
          <w:delText xml:space="preserve">We store the information about organizers of an event. </w:delText>
        </w:r>
      </w:del>
      <w:r w:rsidRPr="00F53B24">
        <w:t>Each event is organized by a group</w:t>
      </w:r>
      <w:ins w:id="11" w:author="Yan Fung Yenny Hou" w:date="2022-06-05T00:04:00Z">
        <w:r w:rsidR="00893A55">
          <w:t>, and is identified by</w:t>
        </w:r>
      </w:ins>
      <w:del w:id="12" w:author="Yan Fung Yenny Hou" w:date="2022-06-05T00:04:00Z">
        <w:r w:rsidRPr="00F53B24" w:rsidDel="00893A55">
          <w:delText>,</w:delText>
        </w:r>
      </w:del>
      <w:r w:rsidRPr="00F53B24">
        <w:t xml:space="preserve"> </w:t>
      </w:r>
      <w:ins w:id="13" w:author="Yan Fung Yenny Hou" w:date="2022-06-05T00:08:00Z">
        <w:r w:rsidR="00DB2274">
          <w:t xml:space="preserve">subject, </w:t>
        </w:r>
      </w:ins>
      <w:r w:rsidRPr="00F53B24">
        <w:t>date</w:t>
      </w:r>
      <w:del w:id="14" w:author="Yan Fung Yenny Hou" w:date="2022-06-05T00:20:00Z">
        <w:r w:rsidRPr="00F53B24" w:rsidDel="004951B9">
          <w:delText xml:space="preserve">, </w:delText>
        </w:r>
      </w:del>
      <w:ins w:id="15" w:author="Yan Fung Yenny Hou" w:date="2022-06-05T00:20:00Z">
        <w:r w:rsidR="004951B9">
          <w:t xml:space="preserve"> and</w:t>
        </w:r>
        <w:r w:rsidR="004951B9" w:rsidRPr="00F53B24">
          <w:t xml:space="preserve"> </w:t>
        </w:r>
      </w:ins>
      <w:r w:rsidRPr="00F53B24">
        <w:t>time</w:t>
      </w:r>
      <w:ins w:id="16" w:author="Yan Fung Yenny Hou" w:date="2022-06-05T00:08:00Z">
        <w:r w:rsidR="00DB2274">
          <w:t xml:space="preserve">. We store the </w:t>
        </w:r>
      </w:ins>
      <w:del w:id="17" w:author="Yan Fung Yenny Hou" w:date="2022-06-05T00:08:00Z">
        <w:r w:rsidRPr="00F53B24" w:rsidDel="00DB2274">
          <w:delText xml:space="preserve">, </w:delText>
        </w:r>
      </w:del>
      <w:r w:rsidRPr="00F53B24">
        <w:t>location (room number, floor, building)</w:t>
      </w:r>
      <w:del w:id="18" w:author="Yan Fung Yenny Hou" w:date="2022-06-05T00:08:00Z">
        <w:r w:rsidRPr="00F53B24" w:rsidDel="00DB2274">
          <w:delText>, subject</w:delText>
        </w:r>
      </w:del>
      <w:r w:rsidRPr="00F53B24">
        <w:t>,</w:t>
      </w:r>
      <w:del w:id="19" w:author="Yan Fung Yenny Hou" w:date="2022-06-05T00:08:00Z">
        <w:r w:rsidRPr="00F53B24" w:rsidDel="00DB2274">
          <w:delText xml:space="preserve"> and</w:delText>
        </w:r>
      </w:del>
      <w:r w:rsidRPr="00F53B24">
        <w:t xml:space="preserve"> registration fee</w:t>
      </w:r>
      <w:ins w:id="20" w:author="Yan Fung Yenny Hou" w:date="2022-06-05T00:10:00Z">
        <w:r w:rsidR="005A02AE">
          <w:t xml:space="preserve"> and organizers</w:t>
        </w:r>
      </w:ins>
      <w:ins w:id="21" w:author="Yan Fung Yenny Hou" w:date="2022-06-05T00:20:00Z">
        <w:r w:rsidR="00123ED5">
          <w:t xml:space="preserve"> for each event</w:t>
        </w:r>
      </w:ins>
      <w:r w:rsidRPr="00F53B24">
        <w:t>.</w:t>
      </w:r>
    </w:p>
    <w:p w14:paraId="7B3400F5" w14:textId="79BBD326" w:rsidR="0047066A" w:rsidRPr="00F53B24" w:rsidRDefault="0047066A" w:rsidP="0047066A">
      <w:pPr>
        <w:autoSpaceDE w:val="0"/>
        <w:autoSpaceDN w:val="0"/>
        <w:adjustRightInd w:val="0"/>
      </w:pPr>
      <w:r w:rsidRPr="00F53B24">
        <w:t xml:space="preserve">Groups may work on some funded projects. We need to store </w:t>
      </w:r>
      <w:ins w:id="22" w:author="Yan Fung Yenny Hou" w:date="2022-06-05T00:11:00Z">
        <w:r w:rsidR="00724DCC">
          <w:t xml:space="preserve">the </w:t>
        </w:r>
      </w:ins>
      <w:ins w:id="23" w:author="Yan Fung Yenny Hou" w:date="2022-06-05T00:25:00Z">
        <w:r w:rsidR="00381DDD">
          <w:t xml:space="preserve">project code, </w:t>
        </w:r>
      </w:ins>
      <w:ins w:id="24" w:author="Yan Fung Yenny Hou" w:date="2022-06-05T00:11:00Z">
        <w:r w:rsidR="00724DCC">
          <w:t xml:space="preserve">name and </w:t>
        </w:r>
      </w:ins>
      <w:r w:rsidRPr="00F53B24">
        <w:t xml:space="preserve">how much money (fund or budget) a project receives. The fund is divided and paid to students, and we need to store the portion of money that each student 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proofErr w:type="spellStart"/>
      <w:r>
        <w:lastRenderedPageBreak/>
        <w:t>EER</w:t>
      </w:r>
      <w:proofErr w:type="spellEnd"/>
      <w:r>
        <w:t xml:space="preserve"> Modeling Diagram</w:t>
      </w:r>
    </w:p>
    <w:p w14:paraId="559E42FE" w14:textId="2E003CE4" w:rsidR="00996C12" w:rsidRPr="00214CF9" w:rsidRDefault="00473EAA" w:rsidP="00214CF9">
      <w:r w:rsidRPr="00214CF9">
        <w:t xml:space="preserve">In the following drawing canvas, </w:t>
      </w:r>
      <w:proofErr w:type="spellStart"/>
      <w:r w:rsidRPr="00214CF9">
        <w:t>EER</w:t>
      </w:r>
      <w:proofErr w:type="spellEnd"/>
      <w:r w:rsidRPr="00214CF9">
        <w:t xml:space="preserve">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ins w:id="25" w:author="Yan Fung Yenny Hou" w:date="2022-06-05T16:25:00Z">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ins>
      <w:r w:rsidR="007B40AB">
        <w:rPr>
          <w:noProof/>
          <w:lang w:val="en-CA" w:eastAsia="en-CA"/>
        </w:rPr>
        <mc:AlternateContent>
          <mc:Choice Requires="wpc">
            <w:drawing>
              <wp:inline distT="0" distB="0" distL="0" distR="0" wp14:anchorId="205EDEB4" wp14:editId="14AC2DE3">
                <wp:extent cx="6888480" cy="7552055"/>
                <wp:effectExtent l="0" t="0" r="26670"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67" name="Rectangle 67"/>
                        <wps:cNvSpPr/>
                        <wps:spPr>
                          <a:xfrm>
                            <a:off x="3094385" y="2545492"/>
                            <a:ext cx="48107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77" name="Rectangle 77"/>
                        <wps:cNvSpPr/>
                        <wps:spPr>
                          <a:xfrm>
                            <a:off x="5903391"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50" y="370768"/>
                            <a:ext cx="468332" cy="20205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621"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774919" y="370770"/>
                            <a:ext cx="468767"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DE1815" w:rsidRDefault="00DE1815" w:rsidP="00DE1815">
                              <w:pPr>
                                <w:jc w:val="center"/>
                                <w:rPr>
                                  <w:rFonts w:ascii="Calibri Light" w:eastAsia="Calibri" w:hAnsi="Calibri Light" w:cs="Arial"/>
                                  <w:color w:val="000000"/>
                                  <w:sz w:val="18"/>
                                  <w:szCs w:val="18"/>
                                  <w:u w:val="single"/>
                                </w:rPr>
                              </w:pPr>
                              <w:r w:rsidRPr="00DE1815">
                                <w:rPr>
                                  <w:rFonts w:ascii="Calibri Light" w:eastAsia="Calibri" w:hAnsi="Calibri Light" w:cs="Arial"/>
                                  <w:color w:val="000000"/>
                                  <w:sz w:val="18"/>
                                  <w:szCs w:val="18"/>
                                  <w:u w:val="single"/>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009303" y="572824"/>
                            <a:ext cx="334943"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92" idx="0"/>
                        </wps:cNvCnPr>
                        <wps:spPr>
                          <a:xfrm flipH="1">
                            <a:off x="3340874" y="1183417"/>
                            <a:ext cx="3372" cy="40519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Flowchart: Decision 92"/>
                        <wps:cNvSpPr/>
                        <wps:spPr>
                          <a:xfrm>
                            <a:off x="3180220" y="1588616"/>
                            <a:ext cx="32130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93" name="Straight Connector 93"/>
                        <wps:cNvCnPr>
                          <a:stCxn id="92" idx="2"/>
                          <a:endCxn id="67" idx="0"/>
                        </wps:cNvCnPr>
                        <wps:spPr>
                          <a:xfrm flipH="1">
                            <a:off x="3334920" y="1874363"/>
                            <a:ext cx="5954" cy="671129"/>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543"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543"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3575455" y="2115319"/>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3959477" y="2333677"/>
                            <a:ext cx="46799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34642"/>
                            <a:ext cx="384022" cy="1108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4"/>
                        </wps:cNvCnPr>
                        <wps:spPr>
                          <a:xfrm flipV="1">
                            <a:off x="3575455" y="2317249"/>
                            <a:ext cx="234315" cy="2282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472" y="2578468"/>
                            <a:ext cx="88010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67" idx="3"/>
                          <a:endCxn id="100" idx="1"/>
                        </wps:cNvCnPr>
                        <wps:spPr>
                          <a:xfrm>
                            <a:off x="3575455" y="2711097"/>
                            <a:ext cx="852017" cy="102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702"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506"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575703" y="2001053"/>
                            <a:ext cx="584612"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22FFBF11"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del w:id="26" w:author="Yan Fung Yenny Hou" w:date="2022-06-06T17:43:00Z">
                                <w:r w:rsidDel="00D615AA">
                                  <w:rPr>
                                    <w:rFonts w:ascii="Calibri Light" w:eastAsia="Calibri" w:hAnsi="Calibri Light" w:cs="Arial"/>
                                    <w:color w:val="000000"/>
                                    <w:sz w:val="18"/>
                                    <w:szCs w:val="18"/>
                                    <w:u w:val="single"/>
                                  </w:rPr>
                                  <w:delText>id</w:delText>
                                </w:r>
                              </w:del>
                              <w:ins w:id="27" w:author="Yan Fung Yenny Hou" w:date="2022-06-06T17:43:00Z">
                                <w:r w:rsidR="00D615AA">
                                  <w:rPr>
                                    <w:rFonts w:ascii="Calibri Light" w:eastAsia="Calibri" w:hAnsi="Calibri Light" w:cs="Arial"/>
                                    <w:color w:val="000000"/>
                                    <w:sz w:val="18"/>
                                    <w:szCs w:val="18"/>
                                    <w:u w:val="single"/>
                                  </w:rPr>
                                  <w:t>ID</w:t>
                                </w:r>
                              </w:ins>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074701" y="2173517"/>
                            <a:ext cx="1054303" cy="37902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132100" y="1643974"/>
                            <a:ext cx="548691"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264787" y="1400811"/>
                            <a:ext cx="416004"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4619869" y="1240512"/>
                            <a:ext cx="4382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4680791" y="1745001"/>
                            <a:ext cx="1448213" cy="8075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619869" y="1573169"/>
                            <a:ext cx="1509135" cy="9793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4838987" y="1442566"/>
                            <a:ext cx="1290017" cy="110997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4575703" y="639264"/>
                            <a:ext cx="762357"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9038" y="1995439"/>
                            <a:ext cx="58065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7" name="Oval 117"/>
                        <wps:cNvSpPr/>
                        <wps:spPr>
                          <a:xfrm>
                            <a:off x="5259466" y="1025544"/>
                            <a:ext cx="733688" cy="251448"/>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77"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81" y="1602741"/>
                            <a:ext cx="43815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414" y="1371115"/>
                            <a:ext cx="55677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4956882" y="1037986"/>
                            <a:ext cx="1172122" cy="151455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17" idx="4"/>
                          <a:endCxn id="77" idx="0"/>
                        </wps:cNvCnPr>
                        <wps:spPr>
                          <a:xfrm>
                            <a:off x="5626310" y="1276992"/>
                            <a:ext cx="502694" cy="127554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80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67" idx="1"/>
                          <a:endCxn id="128" idx="3"/>
                        </wps:cNvCnPr>
                        <wps:spPr>
                          <a:xfrm flipH="1">
                            <a:off x="2732687" y="2711097"/>
                            <a:ext cx="361698" cy="406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77"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919"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30"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86" y="205692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78" y="1934955"/>
                            <a:ext cx="653709" cy="398722"/>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4AB9E8DF"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student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107"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211"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6" y="4658089"/>
                            <a:ext cx="732790" cy="44811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3"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6"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28" y="5499434"/>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2003" y="5864559"/>
                            <a:ext cx="680085"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 name="Flowchart: Decision 159"/>
                        <wps:cNvSpPr/>
                        <wps:spPr>
                          <a:xfrm>
                            <a:off x="4408362" y="4005309"/>
                            <a:ext cx="900430" cy="37211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2D69E" w14:textId="0F50440D" w:rsidR="00227DE4" w:rsidRDefault="00031CB3" w:rsidP="00227DE4">
                              <w:pPr>
                                <w:spacing w:line="254" w:lineRule="auto"/>
                                <w:jc w:val="center"/>
                                <w:rPr>
                                  <w:rFonts w:ascii="Calibri Light" w:eastAsia="Calibri" w:hAnsi="Calibri Light" w:cs="Arial"/>
                                  <w:color w:val="000000"/>
                                  <w:sz w:val="18"/>
                                  <w:szCs w:val="18"/>
                                </w:rPr>
                              </w:pPr>
                              <w:ins w:id="28" w:author="Yan Fung Yenny Hou" w:date="2022-06-08T15:27:00Z">
                                <w:r>
                                  <w:rPr>
                                    <w:rFonts w:ascii="Calibri Light" w:eastAsia="Calibri" w:hAnsi="Calibri Light" w:cs="Arial"/>
                                    <w:color w:val="000000"/>
                                    <w:sz w:val="18"/>
                                    <w:szCs w:val="18"/>
                                  </w:rPr>
                                  <w:t>manages</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60" name="Straight Connector 160"/>
                        <wps:cNvCnPr>
                          <a:stCxn id="159" idx="2"/>
                          <a:endCxn id="161" idx="0"/>
                        </wps:cNvCnPr>
                        <wps:spPr>
                          <a:xfrm flipH="1">
                            <a:off x="4842128" y="4377419"/>
                            <a:ext cx="16449" cy="69465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Rectangle 161"/>
                        <wps:cNvSpPr/>
                        <wps:spPr>
                          <a:xfrm>
                            <a:off x="4565715" y="5072077"/>
                            <a:ext cx="55282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62" name="Straight Connector 162"/>
                        <wps:cNvCnPr>
                          <a:stCxn id="159" idx="0"/>
                          <a:endCxn id="67" idx="2"/>
                        </wps:cNvCnPr>
                        <wps:spPr>
                          <a:xfrm flipH="1" flipV="1">
                            <a:off x="3334920" y="2876702"/>
                            <a:ext cx="1523657" cy="112860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16" idx="0"/>
                        </wps:cNvCnPr>
                        <wps:spPr>
                          <a:xfrm>
                            <a:off x="1879567" y="2879233"/>
                            <a:ext cx="1366785" cy="113275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26327" y="4447780"/>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838987" y="3795847"/>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735" y="5890295"/>
                            <a:ext cx="809120"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61" idx="2"/>
                        </wps:cNvCnPr>
                        <wps:spPr>
                          <a:xfrm flipV="1">
                            <a:off x="4288295" y="5438213"/>
                            <a:ext cx="553833" cy="45208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61" idx="2"/>
                        </wps:cNvCnPr>
                        <wps:spPr>
                          <a:xfrm flipH="1" flipV="1">
                            <a:off x="4842128" y="5438213"/>
                            <a:ext cx="700979" cy="53957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92" y="5977788"/>
                            <a:ext cx="468630" cy="20193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71" y="4470117"/>
                            <a:ext cx="736379"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97" y="6001036"/>
                            <a:ext cx="467870"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61" idx="2"/>
                        </wps:cNvCnPr>
                        <wps:spPr>
                          <a:xfrm flipH="1" flipV="1">
                            <a:off x="4842128" y="5438213"/>
                            <a:ext cx="187704" cy="56282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Flowchart: Decision 116"/>
                        <wps:cNvSpPr/>
                        <wps:spPr>
                          <a:xfrm>
                            <a:off x="2789787" y="4011988"/>
                            <a:ext cx="91313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493AEC" w14:textId="61025592" w:rsidR="00031CB3" w:rsidRDefault="00031CB3" w:rsidP="00031CB3">
                              <w:pPr>
                                <w:spacing w:line="252" w:lineRule="auto"/>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6" name="Straight Connector 126"/>
                        <wps:cNvCnPr>
                          <a:stCxn id="171" idx="0"/>
                          <a:endCxn id="116" idx="1"/>
                        </wps:cNvCnPr>
                        <wps:spPr>
                          <a:xfrm flipV="1">
                            <a:off x="2549861" y="4196773"/>
                            <a:ext cx="239926" cy="27334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stCxn id="116" idx="2"/>
                          <a:endCxn id="161" idx="1"/>
                        </wps:cNvCnPr>
                        <wps:spPr>
                          <a:xfrm>
                            <a:off x="3246352" y="4381558"/>
                            <a:ext cx="1319363" cy="87358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463496" y="4343198"/>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220"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42.4pt;height:594.65pt;mso-position-horizontal-relative:char;mso-position-vertical-relative:line" coordsize="68884,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">
                <v:shape id="_x0000_s1027" type="#_x0000_t75" style="position:absolute;width:68884;height:75520;visibility:visible;mso-wrap-style:square" filled="t" fillcolor="#f2f2f2 [3052]" stroked="t" strokecolor="#d8d8d8 [2732]">
                  <v:fill o:detectmouseclick="t"/>
                  <v:path o:connecttype="none"/>
                </v:shape>
                <v:rect id="Rectangle 67" o:spid="_x0000_s1028" style="position:absolute;left:30943;top:25454;width:4811;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" filled="f" strokecolor="black [3213]" strokeweight=".25pt">
                  <v:textbox style="mso-fit-shape-to-text:t" inset="2.61578mm,2.61578mm,2.61578mm,2.61578mm">
                    <w:txbxContent>
                      <w:p w14:paraId="52463BBA" w14:textId="5D147E0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rect id="Rectangle 77" o:spid="_x0000_s1029" style="position:absolute;left:59033;top:25525;width:451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30" style="position:absolute;left:34439;top:3707;width:468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1"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2" style="position:absolute;left:31456;top:8522;width:397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3" style="position:absolute;left:27749;top:370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DE1815" w:rsidRDefault="00DE1815" w:rsidP="00DE1815">
                        <w:pPr>
                          <w:jc w:val="center"/>
                          <w:rPr>
                            <w:rFonts w:ascii="Calibri Light" w:eastAsia="Calibri" w:hAnsi="Calibri Light" w:cs="Arial"/>
                            <w:color w:val="000000"/>
                            <w:sz w:val="18"/>
                            <w:szCs w:val="18"/>
                            <w:u w:val="single"/>
                          </w:rPr>
                        </w:pPr>
                        <w:r w:rsidRPr="00DE1815">
                          <w:rPr>
                            <w:rFonts w:ascii="Calibri Light" w:eastAsia="Calibri" w:hAnsi="Calibri Light" w:cs="Arial"/>
                            <w:color w:val="000000"/>
                            <w:sz w:val="18"/>
                            <w:szCs w:val="18"/>
                            <w:u w:val="single"/>
                          </w:rPr>
                          <w:t>name</w:t>
                        </w:r>
                      </w:p>
                    </w:txbxContent>
                  </v:textbox>
                </v:oval>
                <v:line id="Straight Connector 90" o:spid="_x0000_s1034" style="position:absolute;flip:x y;visibility:visible;mso-wrap-style:square" from="30093,5728"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5" style="position:absolute;flip:x;visibility:visible;mso-wrap-style:square" from="33408,11834" to="33442,1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shapetype id="_x0000_t110" coordsize="21600,21600" o:spt="110" path="m10800,l,10800,10800,21600,21600,10800xe">
                  <v:stroke joinstyle="miter"/>
                  <v:path gradientshapeok="t" o:connecttype="rect" textboxrect="5400,5400,16200,16200"/>
                </v:shapetype>
                <v:shape id="Flowchart: Decision 92" o:spid="_x0000_s1036" type="#_x0000_t110" style="position:absolute;left:31802;top:15886;width:321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" filled="f" strokecolor="black [3213]" strokeweight=".25pt">
                  <v:textbox style="mso-fit-shape-to-text:t" inset="0,0,0,0">
                    <w:txbxContent>
                      <w:p w14:paraId="0298BB06" w14:textId="0C92E6B3" w:rsidR="00031AD5" w:rsidRDefault="00031AD5" w:rsidP="00031AD5">
                        <w:pPr>
                          <w:jc w:val="center"/>
                          <w:rPr>
                            <w:rFonts w:ascii="Calibri Light" w:eastAsia="Calibri" w:hAnsi="Calibri Light"/>
                            <w:color w:val="000000"/>
                            <w:sz w:val="18"/>
                            <w:szCs w:val="18"/>
                          </w:rPr>
                        </w:pPr>
                        <w:r>
                          <w:rPr>
                            <w:rFonts w:ascii="Calibri Light" w:eastAsia="Calibri" w:hAnsi="Calibri Light"/>
                            <w:color w:val="000000"/>
                            <w:sz w:val="18"/>
                            <w:szCs w:val="18"/>
                          </w:rPr>
                          <w:t>has</w:t>
                        </w:r>
                      </w:p>
                    </w:txbxContent>
                  </v:textbox>
                </v:shape>
                <v:line id="Straight Connector 93" o:spid="_x0000_s1037" style="position:absolute;flip:x;visibility:visible;mso-wrap-style:square" from="33349,18743" to="33408,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8" type="#_x0000_t202" style="position:absolute;left:34315;top:1874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9" type="#_x0000_t202" style="position:absolute;left:34315;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40" style="position:absolute;left:35754;top:21153;width:4686;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name</w:t>
                        </w:r>
                      </w:p>
                    </w:txbxContent>
                  </v:textbox>
                </v:oval>
                <v:oval id="Oval 97" o:spid="_x0000_s1041" style="position:absolute;left:39594;top:23336;width:4680;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2" style="position:absolute;flip:y;visibility:visible;mso-wrap-style:square" from="35754,24346" to="39594,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3" style="position:absolute;flip:y;visibility:visible;mso-wrap-style:square" from="35754,23172" to="38097,2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 id="Flowchart: Decision 100" o:spid="_x0000_s1044" type="#_x0000_t110" style="position:absolute;left:44274;top:25784;width:8801;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5" style="position:absolute;visibility:visible;mso-wrap-style:square" from="35754,27110"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6"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7" type="#_x0000_t202" style="position:absolute;left:43627;top:27376;width:647;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8" type="#_x0000_t202" style="position:absolute;left:53335;top:27376;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9" style="position:absolute;left:45757;top:20010;width:5846;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22FFBF11"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del w:id="29" w:author="Yan Fung Yenny Hou" w:date="2022-06-06T17:43:00Z">
                          <w:r w:rsidDel="00D615AA">
                            <w:rPr>
                              <w:rFonts w:ascii="Calibri Light" w:eastAsia="Calibri" w:hAnsi="Calibri Light" w:cs="Arial"/>
                              <w:color w:val="000000"/>
                              <w:sz w:val="18"/>
                              <w:szCs w:val="18"/>
                              <w:u w:val="single"/>
                            </w:rPr>
                            <w:delText>id</w:delText>
                          </w:r>
                        </w:del>
                        <w:ins w:id="30" w:author="Yan Fung Yenny Hou" w:date="2022-06-06T17:43:00Z">
                          <w:r w:rsidR="00D615AA">
                            <w:rPr>
                              <w:rFonts w:ascii="Calibri Light" w:eastAsia="Calibri" w:hAnsi="Calibri Light" w:cs="Arial"/>
                              <w:color w:val="000000"/>
                              <w:sz w:val="18"/>
                              <w:szCs w:val="18"/>
                              <w:u w:val="single"/>
                            </w:rPr>
                            <w:t>ID</w:t>
                          </w:r>
                        </w:ins>
                      </w:p>
                    </w:txbxContent>
                  </v:textbox>
                </v:oval>
                <v:line id="Straight Connector 107" o:spid="_x0000_s1050" style="position:absolute;flip:x y;visibility:visible;mso-wrap-style:square" from="50747,21735"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51" style="position:absolute;left:41321;top:16439;width:5486;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2" style="position:absolute;left:42647;top:14008;width:416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3" style="position:absolute;left:46198;top:12405;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4" style="position:absolute;flip:x y;visibility:visible;mso-wrap-style:square" from="46807,17450"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5" style="position:absolute;flip:x y;visibility:visible;mso-wrap-style:square" from="46198,15731"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6" style="position:absolute;flip:x y;visibility:visible;mso-wrap-style:square" from="48389,14425"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7" style="position:absolute;left:45757;top:6392;width:7623;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8" style="position:absolute;left:61990;top:19954;width:58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oval id="Oval 117" o:spid="_x0000_s1059" style="position:absolute;left:52594;top:10255;width:7337;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" filled="f" strokecolor="black [3213]" strokeweight="3pt">
                  <v:stroke linestyle="thinThin" joinstyle="miter"/>
                  <v:textbox style="mso-fit-shape-to-text:t" inset="0,0,0,0">
                    <w:txbxContent>
                      <w:p w14:paraId="22F83486" w14:textId="6292D85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organizer</w:t>
                        </w:r>
                      </w:p>
                    </w:txbxContent>
                  </v:textbox>
                </v:oval>
                <v:line id="Straight Connector 118" o:spid="_x0000_s1060"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61" style="position:absolute;left:5878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62" style="position:absolute;left:64156;top:16027;width:43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3" style="position:absolute;left:60964;top:13711;width:556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4"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5"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6" style="position:absolute;visibility:visible;mso-wrap-style:square" from="49568,1037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7"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line id="Straight Connector 127" o:spid="_x0000_s1068" style="position:absolute;visibility:visible;mso-wrap-style:square" from="56263,12769"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" strokecolor="black [3213]" strokeweight=".25pt">
                  <v:stroke joinstyle="miter"/>
                </v:line>
                <v:shape id="Flowchart: Decision 128" o:spid="_x0000_s1069" type="#_x0000_t110" style="position:absolute;left:22958;top:25722;width:4368;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70" style="position:absolute;flip:x;visibility:visible;mso-wrap-style:square" from="27326,27110" to="30943,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71"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72" type="#_x0000_t202" style="position:absolute;left:27749;top:2537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73"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4" style="position:absolute;left:15441;top:20569;width:4687;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5" style="position:absolute;left:7265;top:19349;width:6537;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4AB9E8DF" w:rsidR="006E500D" w:rsidRDefault="006E500D"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student id</w:t>
                        </w:r>
                      </w:p>
                    </w:txbxContent>
                  </v:textbox>
                </v:oval>
                <v:line id="Straight Connector 136" o:spid="_x0000_s1076"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7"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8"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9"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80"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81"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82"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83"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4"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5"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6"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7" style="position:absolute;left:8611;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8" style="position:absolute;left:16282;top:40119;width:5534;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9"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90"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91" style="position:absolute;left:2366;top:58645;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92" style="position:absolute;left:11599;top:54994;width:6801;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93" style="position:absolute;left:9820;top:58645;width:6800;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4"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5"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6"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7"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8"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shape id="Flowchart: Decision 159" o:spid="_x0000_s1099" type="#_x0000_t110" style="position:absolute;left:44083;top:40053;width:9004;height:372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" filled="f" strokecolor="black [3213]" strokeweight="3pt">
                  <v:stroke linestyle="thinThin"/>
                  <v:textbox style="mso-fit-shape-to-text:t" inset="0,0,0,0">
                    <w:txbxContent>
                      <w:p w14:paraId="19F2D69E" w14:textId="0F50440D" w:rsidR="00227DE4" w:rsidRDefault="00031CB3" w:rsidP="00227DE4">
                        <w:pPr>
                          <w:spacing w:line="254" w:lineRule="auto"/>
                          <w:jc w:val="center"/>
                          <w:rPr>
                            <w:rFonts w:ascii="Calibri Light" w:eastAsia="Calibri" w:hAnsi="Calibri Light" w:cs="Arial"/>
                            <w:color w:val="000000"/>
                            <w:sz w:val="18"/>
                            <w:szCs w:val="18"/>
                          </w:rPr>
                        </w:pPr>
                        <w:ins w:id="31" w:author="Yan Fung Yenny Hou" w:date="2022-06-08T15:27:00Z">
                          <w:r>
                            <w:rPr>
                              <w:rFonts w:ascii="Calibri Light" w:eastAsia="Calibri" w:hAnsi="Calibri Light" w:cs="Arial"/>
                              <w:color w:val="000000"/>
                              <w:sz w:val="18"/>
                              <w:szCs w:val="18"/>
                            </w:rPr>
                            <w:t>manages</w:t>
                          </w:r>
                        </w:ins>
                      </w:p>
                    </w:txbxContent>
                  </v:textbox>
                </v:shape>
                <v:line id="Straight Connector 160" o:spid="_x0000_s1100" style="position:absolute;flip:x;visibility:visible;mso-wrap-style:square" from="48421,43774" to="48585,5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" strokecolor="black [3213]" strokeweight="3pt">
                  <v:stroke linestyle="thinThin" joinstyle="miter"/>
                </v:line>
                <v:rect id="Rectangle 161" o:spid="_x0000_s1101" style="position:absolute;left:45657;top:50720;width:5528;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" filled="f" strokecolor="black [3213]" strokeweight="3pt">
                  <v:stroke linestyle="thinThin"/>
                  <v:textbox style="mso-fit-shape-to-text:t" inset="2.61578mm,2.61578mm,2.61578mm,2.61578mm">
                    <w:txbxContent>
                      <w:p w14:paraId="09509BC3" w14:textId="653D174F" w:rsidR="00227DE4" w:rsidRDefault="00227DE4" w:rsidP="00227DE4">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62" o:spid="_x0000_s1102" style="position:absolute;flip:x y;visibility:visible;mso-wrap-style:square" from="33349,28767" to="4858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103" style="position:absolute;visibility:visible;mso-wrap-style:square" from="18795,28792" to="32463,40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104" type="#_x0000_t202" style="position:absolute;left:49263;top:44477;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5" type="#_x0000_t202" style="position:absolute;left:48389;top:37958;width:64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106" style="position:absolute;left:38837;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11663868" w14:textId="5C09A7D2" w:rsidR="00792BB0" w:rsidRDefault="007B46E2" w:rsidP="00792BB0">
                        <w:pPr>
                          <w:jc w:val="center"/>
                          <w:rPr>
                            <w:rFonts w:ascii="Calibri Light" w:eastAsia="Calibri" w:hAnsi="Calibri Light"/>
                            <w:color w:val="000000"/>
                            <w:sz w:val="18"/>
                            <w:szCs w:val="18"/>
                          </w:rPr>
                        </w:pPr>
                        <w:r>
                          <w:rPr>
                            <w:rFonts w:ascii="Calibri Light" w:eastAsia="Calibri" w:hAnsi="Calibri Light"/>
                            <w:color w:val="000000"/>
                            <w:sz w:val="18"/>
                            <w:szCs w:val="18"/>
                            <w:u w:val="dash"/>
                          </w:rPr>
                          <w:t>project code</w:t>
                        </w:r>
                      </w:p>
                    </w:txbxContent>
                  </v:textbox>
                </v:oval>
                <v:line id="Straight Connector 168" o:spid="_x0000_s1107" style="position:absolute;flip:y;visibility:visible;mso-wrap-style:square" from="42882,54382" to="4842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8" style="position:absolute;flip:x y;visibility:visible;mso-wrap-style:square" from="48421,54382"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9" style="position:absolute;left:53087;top:5977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10"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56074105" w:rsidR="00935647" w:rsidRDefault="00935647"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student portion</w:t>
                        </w:r>
                      </w:p>
                    </w:txbxContent>
                  </v:textbox>
                </v:oval>
                <v:oval id="Oval 174" o:spid="_x0000_s1111"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12" style="position:absolute;flip:x y;visibility:visible;mso-wrap-style:square" from="48421,54382"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shape id="Flowchart: Decision 116" o:spid="_x0000_s1113" type="#_x0000_t110" style="position:absolute;left:27897;top:40119;width:9132;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" filled="f" strokecolor="black [3213]" strokeweight="3pt">
                  <v:stroke linestyle="thinThin"/>
                  <v:textbox style="mso-fit-shape-to-text:t" inset="0,0,0,0">
                    <w:txbxContent>
                      <w:p w14:paraId="6E493AEC" w14:textId="61025592" w:rsidR="00031CB3" w:rsidRDefault="00031CB3" w:rsidP="00031CB3">
                        <w:pPr>
                          <w:spacing w:line="252" w:lineRule="auto"/>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works on</w:t>
                        </w:r>
                      </w:p>
                    </w:txbxContent>
                  </v:textbox>
                </v:shape>
                <v:line id="Straight Connector 126" o:spid="_x0000_s1114" style="position:absolute;flip:y;visibility:visible;mso-wrap-style:square" from="25498,41967" to="27897,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line id="Straight Connector 173" o:spid="_x0000_s1115" style="position:absolute;visibility:visible;mso-wrap-style:square" from="32463,43815" to="45657,5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" strokecolor="black [3213]" strokeweight="3pt">
                  <v:stroke linestyle="thinThin" joinstyle="miter"/>
                </v:line>
                <v:shape id="Text Box 15" o:spid="_x0000_s1116" type="#_x0000_t202" style="position:absolute;left:34634;top:4343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17" type="#_x0000_t202" style="position:absolute;left:31802;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18"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67FE69DC" w:rsidR="00996C12" w:rsidRPr="00996C12" w:rsidRDefault="00996C12" w:rsidP="00214CF9">
      <w:r>
        <w:t>The relational Schema is written here</w:t>
      </w:r>
    </w:p>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7777777" w:rsidR="00996C12" w:rsidRPr="00996C12" w:rsidRDefault="00996C12" w:rsidP="00214CF9"/>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 xml:space="preserve">Creating Database and Tables - SQL </w:t>
      </w:r>
      <w:proofErr w:type="spellStart"/>
      <w:r>
        <w:t>DDL</w:t>
      </w:r>
      <w:proofErr w:type="spellEnd"/>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5A7F2" w14:textId="77777777" w:rsidR="002A5830" w:rsidRDefault="002A5830" w:rsidP="00214CF9">
      <w:r>
        <w:separator/>
      </w:r>
    </w:p>
  </w:endnote>
  <w:endnote w:type="continuationSeparator" w:id="0">
    <w:p w14:paraId="0CA67688" w14:textId="77777777" w:rsidR="002A5830" w:rsidRDefault="002A5830"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8A357" w14:textId="77777777" w:rsidR="002A5830" w:rsidRDefault="002A5830" w:rsidP="00214CF9">
      <w:r>
        <w:separator/>
      </w:r>
    </w:p>
  </w:footnote>
  <w:footnote w:type="continuationSeparator" w:id="0">
    <w:p w14:paraId="0EB5BBAE" w14:textId="77777777" w:rsidR="002A5830" w:rsidRDefault="002A5830"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1NrU0BbKMzS0MTZV0lIJTi4sz8/NACkxqAWkWdXMsAAAA"/>
  </w:docVars>
  <w:rsids>
    <w:rsidRoot w:val="00650D9C"/>
    <w:rsid w:val="00015CF9"/>
    <w:rsid w:val="00027BC3"/>
    <w:rsid w:val="00031AD5"/>
    <w:rsid w:val="00031CB3"/>
    <w:rsid w:val="00060EE0"/>
    <w:rsid w:val="00071461"/>
    <w:rsid w:val="000769F5"/>
    <w:rsid w:val="00080EB8"/>
    <w:rsid w:val="00096976"/>
    <w:rsid w:val="000A64EB"/>
    <w:rsid w:val="000D6CA5"/>
    <w:rsid w:val="000D78C1"/>
    <w:rsid w:val="000D78D0"/>
    <w:rsid w:val="000F4813"/>
    <w:rsid w:val="000F5D03"/>
    <w:rsid w:val="000F5EDE"/>
    <w:rsid w:val="00117DD9"/>
    <w:rsid w:val="00123ED5"/>
    <w:rsid w:val="00132818"/>
    <w:rsid w:val="00137587"/>
    <w:rsid w:val="0015617D"/>
    <w:rsid w:val="00157E1F"/>
    <w:rsid w:val="00160250"/>
    <w:rsid w:val="00193A0A"/>
    <w:rsid w:val="00194D5E"/>
    <w:rsid w:val="001A0A76"/>
    <w:rsid w:val="001A645C"/>
    <w:rsid w:val="001B21DE"/>
    <w:rsid w:val="001B416E"/>
    <w:rsid w:val="001B439A"/>
    <w:rsid w:val="001B5842"/>
    <w:rsid w:val="001E1929"/>
    <w:rsid w:val="001E78B2"/>
    <w:rsid w:val="001F636F"/>
    <w:rsid w:val="00214CF9"/>
    <w:rsid w:val="002150E0"/>
    <w:rsid w:val="00227DE4"/>
    <w:rsid w:val="00240EF5"/>
    <w:rsid w:val="0025653E"/>
    <w:rsid w:val="00260B5D"/>
    <w:rsid w:val="00261906"/>
    <w:rsid w:val="0026330A"/>
    <w:rsid w:val="00276890"/>
    <w:rsid w:val="002A5830"/>
    <w:rsid w:val="002E0F03"/>
    <w:rsid w:val="002E7AC7"/>
    <w:rsid w:val="00303612"/>
    <w:rsid w:val="003068D3"/>
    <w:rsid w:val="00315B73"/>
    <w:rsid w:val="003477CC"/>
    <w:rsid w:val="003543C7"/>
    <w:rsid w:val="00356163"/>
    <w:rsid w:val="00361298"/>
    <w:rsid w:val="003662BF"/>
    <w:rsid w:val="0037167C"/>
    <w:rsid w:val="003767E8"/>
    <w:rsid w:val="00381DDD"/>
    <w:rsid w:val="00390A6F"/>
    <w:rsid w:val="003A2182"/>
    <w:rsid w:val="003A4C63"/>
    <w:rsid w:val="003A71F8"/>
    <w:rsid w:val="003C1555"/>
    <w:rsid w:val="003C6853"/>
    <w:rsid w:val="003C74B6"/>
    <w:rsid w:val="003C7DF3"/>
    <w:rsid w:val="003D4E38"/>
    <w:rsid w:val="003D7018"/>
    <w:rsid w:val="003F4958"/>
    <w:rsid w:val="003F5350"/>
    <w:rsid w:val="003F606E"/>
    <w:rsid w:val="00417FFD"/>
    <w:rsid w:val="00423C00"/>
    <w:rsid w:val="0043298E"/>
    <w:rsid w:val="004356E9"/>
    <w:rsid w:val="004574F1"/>
    <w:rsid w:val="00466A56"/>
    <w:rsid w:val="00467388"/>
    <w:rsid w:val="0047066A"/>
    <w:rsid w:val="00473EAA"/>
    <w:rsid w:val="004857C6"/>
    <w:rsid w:val="004951B9"/>
    <w:rsid w:val="004A0A0C"/>
    <w:rsid w:val="004B1118"/>
    <w:rsid w:val="004D7E31"/>
    <w:rsid w:val="00506435"/>
    <w:rsid w:val="005112C4"/>
    <w:rsid w:val="00520E35"/>
    <w:rsid w:val="0052624C"/>
    <w:rsid w:val="00532114"/>
    <w:rsid w:val="0053241B"/>
    <w:rsid w:val="005629DD"/>
    <w:rsid w:val="00567F5E"/>
    <w:rsid w:val="005842A9"/>
    <w:rsid w:val="00586616"/>
    <w:rsid w:val="005A02AE"/>
    <w:rsid w:val="005B562C"/>
    <w:rsid w:val="005C5889"/>
    <w:rsid w:val="005D15FE"/>
    <w:rsid w:val="005D17EC"/>
    <w:rsid w:val="005D2A25"/>
    <w:rsid w:val="005F0F89"/>
    <w:rsid w:val="0061006B"/>
    <w:rsid w:val="006315A6"/>
    <w:rsid w:val="00632354"/>
    <w:rsid w:val="00633BCD"/>
    <w:rsid w:val="00643DB0"/>
    <w:rsid w:val="0064732C"/>
    <w:rsid w:val="00650D9C"/>
    <w:rsid w:val="00652125"/>
    <w:rsid w:val="00655EA6"/>
    <w:rsid w:val="006564DE"/>
    <w:rsid w:val="00661F09"/>
    <w:rsid w:val="00662E5D"/>
    <w:rsid w:val="00671666"/>
    <w:rsid w:val="00691DDB"/>
    <w:rsid w:val="006943C5"/>
    <w:rsid w:val="006C1098"/>
    <w:rsid w:val="006C1839"/>
    <w:rsid w:val="006C3455"/>
    <w:rsid w:val="006C7CE1"/>
    <w:rsid w:val="006D74CD"/>
    <w:rsid w:val="006E500D"/>
    <w:rsid w:val="006F2259"/>
    <w:rsid w:val="006F792B"/>
    <w:rsid w:val="00713512"/>
    <w:rsid w:val="00724DCC"/>
    <w:rsid w:val="00745EE9"/>
    <w:rsid w:val="007668A4"/>
    <w:rsid w:val="007770BA"/>
    <w:rsid w:val="00792BB0"/>
    <w:rsid w:val="007B40AB"/>
    <w:rsid w:val="007B46E2"/>
    <w:rsid w:val="007B5C57"/>
    <w:rsid w:val="007B7435"/>
    <w:rsid w:val="007C16A7"/>
    <w:rsid w:val="007C72FE"/>
    <w:rsid w:val="007C73B0"/>
    <w:rsid w:val="007C7D2E"/>
    <w:rsid w:val="007D4689"/>
    <w:rsid w:val="007E1C07"/>
    <w:rsid w:val="007E4F4E"/>
    <w:rsid w:val="00831C7E"/>
    <w:rsid w:val="00840826"/>
    <w:rsid w:val="0085146F"/>
    <w:rsid w:val="00851913"/>
    <w:rsid w:val="00857901"/>
    <w:rsid w:val="008618B1"/>
    <w:rsid w:val="0087419F"/>
    <w:rsid w:val="00874401"/>
    <w:rsid w:val="00885D73"/>
    <w:rsid w:val="00893A55"/>
    <w:rsid w:val="008A210F"/>
    <w:rsid w:val="008C0E7F"/>
    <w:rsid w:val="008C5B62"/>
    <w:rsid w:val="008D168B"/>
    <w:rsid w:val="008D79C0"/>
    <w:rsid w:val="008E3222"/>
    <w:rsid w:val="008E3707"/>
    <w:rsid w:val="008F5EF9"/>
    <w:rsid w:val="0090151D"/>
    <w:rsid w:val="009050B1"/>
    <w:rsid w:val="00934D0B"/>
    <w:rsid w:val="00935647"/>
    <w:rsid w:val="00941F3E"/>
    <w:rsid w:val="00955A4C"/>
    <w:rsid w:val="009612C7"/>
    <w:rsid w:val="00974AA9"/>
    <w:rsid w:val="0098059D"/>
    <w:rsid w:val="00986BC4"/>
    <w:rsid w:val="009915AA"/>
    <w:rsid w:val="00996C12"/>
    <w:rsid w:val="009C148B"/>
    <w:rsid w:val="009D1353"/>
    <w:rsid w:val="009D4C8F"/>
    <w:rsid w:val="009D69F8"/>
    <w:rsid w:val="009F255E"/>
    <w:rsid w:val="00A2618A"/>
    <w:rsid w:val="00A30901"/>
    <w:rsid w:val="00A3533D"/>
    <w:rsid w:val="00A43D49"/>
    <w:rsid w:val="00A44E69"/>
    <w:rsid w:val="00A545AB"/>
    <w:rsid w:val="00A57F66"/>
    <w:rsid w:val="00A86FA7"/>
    <w:rsid w:val="00AA12F5"/>
    <w:rsid w:val="00AA7582"/>
    <w:rsid w:val="00AC24AA"/>
    <w:rsid w:val="00AC2AC0"/>
    <w:rsid w:val="00AE1538"/>
    <w:rsid w:val="00AE322E"/>
    <w:rsid w:val="00AF0FC4"/>
    <w:rsid w:val="00AF136D"/>
    <w:rsid w:val="00B14E0E"/>
    <w:rsid w:val="00B1675F"/>
    <w:rsid w:val="00B25B48"/>
    <w:rsid w:val="00B25F82"/>
    <w:rsid w:val="00B30059"/>
    <w:rsid w:val="00B97EDF"/>
    <w:rsid w:val="00BA57D0"/>
    <w:rsid w:val="00BC78C2"/>
    <w:rsid w:val="00BF4288"/>
    <w:rsid w:val="00C112CE"/>
    <w:rsid w:val="00C25482"/>
    <w:rsid w:val="00C30B19"/>
    <w:rsid w:val="00C57BC5"/>
    <w:rsid w:val="00C85D81"/>
    <w:rsid w:val="00C957B4"/>
    <w:rsid w:val="00CA2F0B"/>
    <w:rsid w:val="00CA5F08"/>
    <w:rsid w:val="00CB49EF"/>
    <w:rsid w:val="00CB50F7"/>
    <w:rsid w:val="00CB7A4D"/>
    <w:rsid w:val="00CD445C"/>
    <w:rsid w:val="00D02E80"/>
    <w:rsid w:val="00D17C4A"/>
    <w:rsid w:val="00D21529"/>
    <w:rsid w:val="00D22EE2"/>
    <w:rsid w:val="00D36E26"/>
    <w:rsid w:val="00D440E3"/>
    <w:rsid w:val="00D445C9"/>
    <w:rsid w:val="00D529BE"/>
    <w:rsid w:val="00D615AA"/>
    <w:rsid w:val="00D63057"/>
    <w:rsid w:val="00D91936"/>
    <w:rsid w:val="00D922A0"/>
    <w:rsid w:val="00D93A7C"/>
    <w:rsid w:val="00DA423B"/>
    <w:rsid w:val="00DB2274"/>
    <w:rsid w:val="00DB3148"/>
    <w:rsid w:val="00DD2647"/>
    <w:rsid w:val="00DD6513"/>
    <w:rsid w:val="00DE17A4"/>
    <w:rsid w:val="00DE1815"/>
    <w:rsid w:val="00DE1C80"/>
    <w:rsid w:val="00DF3650"/>
    <w:rsid w:val="00E02564"/>
    <w:rsid w:val="00E06F2C"/>
    <w:rsid w:val="00E165EF"/>
    <w:rsid w:val="00E50D24"/>
    <w:rsid w:val="00E54A11"/>
    <w:rsid w:val="00E55582"/>
    <w:rsid w:val="00EA5852"/>
    <w:rsid w:val="00EA69D9"/>
    <w:rsid w:val="00EF61EF"/>
    <w:rsid w:val="00F12C0E"/>
    <w:rsid w:val="00F23E92"/>
    <w:rsid w:val="00F2449A"/>
    <w:rsid w:val="00F32ABC"/>
    <w:rsid w:val="00F33986"/>
    <w:rsid w:val="00F367EE"/>
    <w:rsid w:val="00F440CF"/>
    <w:rsid w:val="00F53B24"/>
    <w:rsid w:val="00F6556B"/>
    <w:rsid w:val="00F74BB8"/>
    <w:rsid w:val="00F86F45"/>
    <w:rsid w:val="00FB453A"/>
    <w:rsid w:val="00FC333A"/>
    <w:rsid w:val="00FD4EBF"/>
    <w:rsid w:val="00FF07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215</cp:revision>
  <dcterms:created xsi:type="dcterms:W3CDTF">2020-01-23T20:26:00Z</dcterms:created>
  <dcterms:modified xsi:type="dcterms:W3CDTF">2022-06-08T22:33:00Z</dcterms:modified>
</cp:coreProperties>
</file>