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BF3ED" w14:textId="005CA38E" w:rsidR="00194D5E" w:rsidRPr="00CD445C" w:rsidRDefault="00194D5E" w:rsidP="00214CF9">
      <w:pPr>
        <w:pStyle w:val="Heading1"/>
      </w:pPr>
      <w:r w:rsidRPr="00CD445C">
        <w:t>Name of Your Company</w:t>
      </w:r>
    </w:p>
    <w:p w14:paraId="23CF0CC9" w14:textId="13E9297B" w:rsidR="00840826" w:rsidRPr="00934D0B" w:rsidRDefault="007C7D2E" w:rsidP="00214CF9">
      <w:r w:rsidRPr="00934D0B">
        <w:t>Fetch my Data</w:t>
      </w:r>
    </w:p>
    <w:p w14:paraId="2D226856" w14:textId="624B43AE" w:rsidR="00D529BE" w:rsidRDefault="00D529BE" w:rsidP="00214CF9">
      <w:pPr>
        <w:pStyle w:val="Heading1"/>
      </w:pPr>
      <w:r w:rsidRPr="00996C12">
        <w:t>Project Title</w:t>
      </w:r>
    </w:p>
    <w:p w14:paraId="7C706205" w14:textId="3815BA16" w:rsidR="00996C12" w:rsidRPr="0085146F" w:rsidRDefault="00AA7582" w:rsidP="00214CF9">
      <w:r>
        <w:t>Students Clubs Management</w:t>
      </w:r>
    </w:p>
    <w:p w14:paraId="4DDADB69" w14:textId="0129AEF8" w:rsidR="00D529BE" w:rsidRDefault="00B97EDF" w:rsidP="00214CF9">
      <w:pPr>
        <w:pStyle w:val="Heading1"/>
      </w:pPr>
      <w:r w:rsidRPr="003F4958">
        <w:t>Team</w:t>
      </w:r>
    </w:p>
    <w:p w14:paraId="372A0389" w14:textId="179C6398" w:rsidR="00996C12" w:rsidRPr="008F5EF9" w:rsidRDefault="00632354" w:rsidP="00214CF9">
      <w:pPr>
        <w:pStyle w:val="ListParagraph"/>
        <w:numPr>
          <w:ilvl w:val="0"/>
          <w:numId w:val="2"/>
        </w:numPr>
      </w:pPr>
      <w:r w:rsidRPr="008F5EF9">
        <w:t xml:space="preserve">Yan Fung Yenny Hou </w:t>
      </w:r>
      <w:r w:rsidR="001A0A76" w:rsidRPr="008F5EF9">
        <w:t>(MySQL Expert)</w:t>
      </w:r>
    </w:p>
    <w:p w14:paraId="6B62683B" w14:textId="1824358A" w:rsidR="00996C12" w:rsidRPr="008F5EF9" w:rsidRDefault="00632354" w:rsidP="00214CF9">
      <w:pPr>
        <w:pStyle w:val="ListParagraph"/>
        <w:numPr>
          <w:ilvl w:val="0"/>
          <w:numId w:val="2"/>
        </w:numPr>
      </w:pPr>
      <w:r w:rsidRPr="008F5EF9">
        <w:t xml:space="preserve">Hector </w:t>
      </w:r>
      <w:proofErr w:type="spellStart"/>
      <w:r w:rsidRPr="008F5EF9">
        <w:t>Onato</w:t>
      </w:r>
      <w:proofErr w:type="spellEnd"/>
      <w:r w:rsidRPr="008F5EF9">
        <w:t xml:space="preserve"> </w:t>
      </w:r>
      <w:r w:rsidR="001A0A76" w:rsidRPr="008F5EF9">
        <w:t>(MS SQL Server Expert)</w:t>
      </w:r>
    </w:p>
    <w:p w14:paraId="293BEA43" w14:textId="64EA238F" w:rsidR="003D7018" w:rsidRPr="00941F3E" w:rsidRDefault="00996C12" w:rsidP="00214CF9">
      <w:pPr>
        <w:pStyle w:val="Heading1"/>
      </w:pPr>
      <w:r w:rsidRPr="00941F3E">
        <w:t xml:space="preserve">Weekly </w:t>
      </w:r>
      <w:r w:rsidR="003D7018" w:rsidRPr="00941F3E">
        <w:t>Meeting Hours</w:t>
      </w:r>
    </w:p>
    <w:p w14:paraId="7D46AEC4" w14:textId="1B6DAEC5" w:rsidR="008618B1" w:rsidRPr="009915AA" w:rsidRDefault="00996C12" w:rsidP="00214CF9">
      <w:pPr>
        <w:rPr>
          <w:color w:val="00B050"/>
        </w:rPr>
      </w:pPr>
      <w:r w:rsidRPr="009915AA">
        <w:t>We will meet and work on the project every</w:t>
      </w:r>
      <w:r w:rsidR="009915AA" w:rsidRPr="009915AA">
        <w:t xml:space="preserve"> Wednesday</w:t>
      </w:r>
      <w:r w:rsidRPr="009915AA">
        <w:t xml:space="preserve"> from </w:t>
      </w:r>
      <w:r w:rsidR="009915AA" w:rsidRPr="009915AA">
        <w:t>2:30pm</w:t>
      </w:r>
      <w:r w:rsidRPr="009915AA">
        <w:t xml:space="preserve"> to </w:t>
      </w:r>
      <w:r w:rsidR="009915AA" w:rsidRPr="009915AA">
        <w:t>4:30pm.</w:t>
      </w:r>
    </w:p>
    <w:p w14:paraId="74A4C6B9" w14:textId="05630550" w:rsidR="000F4813" w:rsidRDefault="000F4813" w:rsidP="00214CF9">
      <w:pPr>
        <w:pStyle w:val="Heading1"/>
      </w:pPr>
      <w:r>
        <w:t>Project Description</w:t>
      </w:r>
    </w:p>
    <w:p w14:paraId="17614762" w14:textId="77777777" w:rsidR="008D168B" w:rsidRDefault="008D168B" w:rsidP="00214CF9"/>
    <w:p w14:paraId="2308C655" w14:textId="41762BFE" w:rsidR="00AC24AA" w:rsidRPr="00F53B24" w:rsidRDefault="0047066A" w:rsidP="00AC24AA">
      <w:pPr>
        <w:autoSpaceDE w:val="0"/>
        <w:autoSpaceDN w:val="0"/>
        <w:adjustRightInd w:val="0"/>
      </w:pPr>
      <w:r w:rsidRPr="00F53B24">
        <w:t xml:space="preserve">There is a database which holds data about student clubs. Examples of clubs are sport clubs, religious clubs, programming club, computer networks club, database club, music club. Students based on their interest join those clubs. Each club can have several groups. Students join groups and not clubs. </w:t>
      </w:r>
      <w:r w:rsidR="007B7435" w:rsidRPr="00F53B24">
        <w:t>We store start date and end date of membership in each group that a student joins.</w:t>
      </w:r>
    </w:p>
    <w:p w14:paraId="4EA88A70" w14:textId="3AF200D2" w:rsidR="00132FAD" w:rsidRDefault="009F255E" w:rsidP="00AC24AA">
      <w:pPr>
        <w:autoSpaceDE w:val="0"/>
        <w:autoSpaceDN w:val="0"/>
        <w:adjustRightInd w:val="0"/>
        <w:rPr>
          <w:ins w:id="0" w:author="Yan Fung Yenny Hou" w:date="2022-06-27T19:14:00Z"/>
        </w:rPr>
      </w:pPr>
      <w:r w:rsidRPr="00F53B24">
        <w:t xml:space="preserve">Members of the group can be the students currently registered at the school or they can be an alumnus. </w:t>
      </w:r>
      <w:r w:rsidR="00467388">
        <w:t xml:space="preserve">Each member is identified by the student </w:t>
      </w:r>
      <w:r w:rsidR="0052624C">
        <w:t>ID and</w:t>
      </w:r>
      <w:r w:rsidR="00467388">
        <w:t xml:space="preserve"> store their name in the database. </w:t>
      </w:r>
      <w:r w:rsidRPr="00F53B24">
        <w:t xml:space="preserve">One </w:t>
      </w:r>
      <w:r w:rsidR="002150E0">
        <w:t>member</w:t>
      </w:r>
      <w:r w:rsidR="002150E0" w:rsidRPr="00F53B24">
        <w:t xml:space="preserve"> </w:t>
      </w:r>
      <w:r w:rsidRPr="00F53B24">
        <w:t xml:space="preserve">can be part of many groups of a club or member of many groups in many clubs. </w:t>
      </w:r>
      <w:ins w:id="1" w:author="Yan Fung Yenny Hou" w:date="2022-06-27T19:14:00Z">
        <w:r w:rsidR="00132FAD">
          <w:t xml:space="preserve">A member may lead </w:t>
        </w:r>
      </w:ins>
      <w:ins w:id="2" w:author="Yan Fung Yenny Hou" w:date="2022-06-27T21:17:00Z">
        <w:r w:rsidR="00205137">
          <w:t>several</w:t>
        </w:r>
      </w:ins>
      <w:ins w:id="3" w:author="Yan Fung Yenny Hou" w:date="2022-06-27T19:14:00Z">
        <w:r w:rsidR="00132FAD">
          <w:t xml:space="preserve"> clubs</w:t>
        </w:r>
      </w:ins>
      <w:ins w:id="4" w:author="Yan Fung Yenny Hou" w:date="2022-06-27T21:18:00Z">
        <w:r w:rsidR="00205137">
          <w:t xml:space="preserve"> and</w:t>
        </w:r>
      </w:ins>
      <w:ins w:id="5" w:author="Yan Fung Yenny Hou" w:date="2022-06-27T19:16:00Z">
        <w:r w:rsidR="00132FAD">
          <w:t xml:space="preserve"> may also be the head of the group of the club</w:t>
        </w:r>
      </w:ins>
      <w:ins w:id="6" w:author="Yan Fung Yenny Hou" w:date="2022-06-27T21:18:00Z">
        <w:r w:rsidR="00205137">
          <w:t>.</w:t>
        </w:r>
      </w:ins>
    </w:p>
    <w:p w14:paraId="6D828D02" w14:textId="175262E4" w:rsidR="009F255E" w:rsidRPr="00F53B24" w:rsidRDefault="009F255E" w:rsidP="00AC24AA">
      <w:pPr>
        <w:autoSpaceDE w:val="0"/>
        <w:autoSpaceDN w:val="0"/>
        <w:adjustRightInd w:val="0"/>
      </w:pPr>
      <w:r w:rsidRPr="00F53B24">
        <w:t>If a member is alumnus, we need to store his/her work history information (name of company, position, start date, end date). A person may join a company in different time</w:t>
      </w:r>
      <w:r w:rsidR="00DE17A4">
        <w:t>, i.e.,</w:t>
      </w:r>
      <w:r w:rsidRPr="00F53B24">
        <w:t xml:space="preserve"> a person may join a company, leave it, and join in again several years later.</w:t>
      </w:r>
    </w:p>
    <w:p w14:paraId="3DD6F978" w14:textId="50D83E1D" w:rsidR="00AC24AA" w:rsidRPr="00F53B24" w:rsidRDefault="00FF0742" w:rsidP="00AC24AA">
      <w:pPr>
        <w:autoSpaceDE w:val="0"/>
        <w:autoSpaceDN w:val="0"/>
        <w:adjustRightInd w:val="0"/>
      </w:pPr>
      <w:r w:rsidRPr="00F53B24">
        <w:t>Each club</w:t>
      </w:r>
      <w:r w:rsidR="00974AA9">
        <w:t xml:space="preserve"> is identified by </w:t>
      </w:r>
      <w:r w:rsidR="00D960B3">
        <w:t>club ID, we store its name and its</w:t>
      </w:r>
      <w:r w:rsidRPr="00F53B24">
        <w:t xml:space="preserve"> lead. And each group </w:t>
      </w:r>
      <w:r w:rsidR="00974AA9">
        <w:t xml:space="preserve">is identified by </w:t>
      </w:r>
      <w:r w:rsidR="00D960B3">
        <w:t xml:space="preserve">group ID, we store its </w:t>
      </w:r>
      <w:r w:rsidR="00974AA9">
        <w:t xml:space="preserve">name and </w:t>
      </w:r>
      <w:r w:rsidR="00D960B3">
        <w:t>its</w:t>
      </w:r>
      <w:r w:rsidRPr="00F53B24">
        <w:t xml:space="preserve"> head. Each group organizes some events. Each event is organized by a group</w:t>
      </w:r>
      <w:r w:rsidR="00893A55">
        <w:t>, and is identified by</w:t>
      </w:r>
      <w:r w:rsidR="00A359C9">
        <w:t xml:space="preserve"> the event ID</w:t>
      </w:r>
      <w:r w:rsidR="00DB2274">
        <w:t xml:space="preserve">. </w:t>
      </w:r>
      <w:r w:rsidR="00B9050E">
        <w:t>An event has</w:t>
      </w:r>
      <w:r w:rsidR="00DB2274">
        <w:t xml:space="preserve"> </w:t>
      </w:r>
      <w:r w:rsidR="00B9050E">
        <w:t xml:space="preserve">a </w:t>
      </w:r>
      <w:r w:rsidR="00A359C9">
        <w:t xml:space="preserve">subject, </w:t>
      </w:r>
      <w:r w:rsidR="00A359C9" w:rsidRPr="00F53B24">
        <w:t>date</w:t>
      </w:r>
      <w:r w:rsidR="00A359C9">
        <w:t xml:space="preserve">, </w:t>
      </w:r>
      <w:r w:rsidR="006D6F64" w:rsidRPr="00F53B24">
        <w:t>time</w:t>
      </w:r>
      <w:r w:rsidR="006D6F64">
        <w:t>,</w:t>
      </w:r>
      <w:r w:rsidR="006D6F64" w:rsidRPr="00F53B24">
        <w:t xml:space="preserve"> location</w:t>
      </w:r>
      <w:r w:rsidRPr="00F53B24">
        <w:t xml:space="preserve"> (room number, floor, building)</w:t>
      </w:r>
      <w:r w:rsidR="00C969D1">
        <w:t xml:space="preserve"> and</w:t>
      </w:r>
      <w:r w:rsidRPr="00F53B24">
        <w:t xml:space="preserve"> registration fee</w:t>
      </w:r>
      <w:r w:rsidR="00B9050E">
        <w:t>.</w:t>
      </w:r>
    </w:p>
    <w:p w14:paraId="7B3400F5" w14:textId="7F4E9704" w:rsidR="0047066A" w:rsidRPr="00F53B24" w:rsidRDefault="0047066A" w:rsidP="0047066A">
      <w:pPr>
        <w:autoSpaceDE w:val="0"/>
        <w:autoSpaceDN w:val="0"/>
        <w:adjustRightInd w:val="0"/>
      </w:pPr>
      <w:r w:rsidRPr="00F53B24">
        <w:t xml:space="preserve">Groups may work on some funded projects. </w:t>
      </w:r>
      <w:r w:rsidR="00B9050E">
        <w:t>A project has a</w:t>
      </w:r>
      <w:r w:rsidR="00724DCC">
        <w:t xml:space="preserve"> </w:t>
      </w:r>
      <w:r w:rsidR="00381DDD">
        <w:t xml:space="preserve">project code, </w:t>
      </w:r>
      <w:r w:rsidR="00724DCC">
        <w:t xml:space="preserve">name and </w:t>
      </w:r>
      <w:r w:rsidRPr="00F53B24">
        <w:t xml:space="preserve">how much money (fund or budget) a project receives. The fund is divided and </w:t>
      </w:r>
      <w:r w:rsidRPr="0001073B">
        <w:t xml:space="preserve">paid </w:t>
      </w:r>
      <w:r w:rsidRPr="006D6F64">
        <w:t xml:space="preserve">to </w:t>
      </w:r>
      <w:r w:rsidR="002521FD" w:rsidRPr="006D6F64">
        <w:t xml:space="preserve">the members who contributed on the </w:t>
      </w:r>
      <w:proofErr w:type="gramStart"/>
      <w:r w:rsidR="002521FD" w:rsidRPr="006D6F64">
        <w:t>project</w:t>
      </w:r>
      <w:r w:rsidRPr="0001073B">
        <w:t>, and</w:t>
      </w:r>
      <w:proofErr w:type="gramEnd"/>
      <w:r w:rsidRPr="0001073B">
        <w:t xml:space="preserve"> </w:t>
      </w:r>
      <w:r w:rsidRPr="00F53B24">
        <w:t xml:space="preserve">store the portion of money that each </w:t>
      </w:r>
      <w:r w:rsidR="00B019EA" w:rsidRPr="006D6F64">
        <w:t>member</w:t>
      </w:r>
      <w:r w:rsidRPr="006D6F64">
        <w:t xml:space="preserve"> </w:t>
      </w:r>
      <w:r w:rsidRPr="00F53B24">
        <w:t xml:space="preserve">receives due to working on that project. </w:t>
      </w:r>
    </w:p>
    <w:p w14:paraId="48322521" w14:textId="26AD3FBC" w:rsidR="00D922A0" w:rsidRDefault="00874401" w:rsidP="00214CF9">
      <w:pPr>
        <w:pStyle w:val="Heading1"/>
      </w:pPr>
      <w:r w:rsidRPr="00941F3E">
        <w:t>Assumptions about Cardinality and Participations</w:t>
      </w:r>
    </w:p>
    <w:p w14:paraId="0BACD6DA" w14:textId="19EFD63F" w:rsidR="00874401" w:rsidRPr="003068D3" w:rsidRDefault="00874401" w:rsidP="00F53B24">
      <w:pPr>
        <w:autoSpaceDE w:val="0"/>
        <w:autoSpaceDN w:val="0"/>
        <w:adjustRightInd w:val="0"/>
      </w:pPr>
      <w:r w:rsidRPr="003068D3">
        <w:t>You can write all the assumptions about Cardinality and Participations (total/partial) here.</w:t>
      </w:r>
    </w:p>
    <w:p w14:paraId="154BB330" w14:textId="32DB50AF" w:rsidR="00BE7038" w:rsidRDefault="00BE7038" w:rsidP="00C57BC5">
      <w:pPr>
        <w:pStyle w:val="ListParagraph"/>
        <w:numPr>
          <w:ilvl w:val="0"/>
          <w:numId w:val="4"/>
        </w:numPr>
        <w:jc w:val="left"/>
        <w:rPr>
          <w:ins w:id="7" w:author="Yan Fung Yenny Hou" w:date="2022-06-27T21:30:00Z"/>
        </w:rPr>
      </w:pPr>
      <w:moveToRangeStart w:id="8" w:author="Yan Fung Yenny Hou" w:date="2022-06-27T21:30:00Z" w:name="move107257833"/>
      <w:moveTo w:id="9" w:author="Yan Fung Yenny Hou" w:date="2022-06-27T21:30:00Z">
        <w:r>
          <w:t>A club has at least one group, and a group must belong to only one club.</w:t>
        </w:r>
      </w:moveTo>
      <w:moveToRangeEnd w:id="8"/>
    </w:p>
    <w:p w14:paraId="440E6C7B" w14:textId="0CF104A4" w:rsidR="00982921" w:rsidRDefault="00D922A0" w:rsidP="00C57BC5">
      <w:pPr>
        <w:pStyle w:val="ListParagraph"/>
        <w:numPr>
          <w:ilvl w:val="0"/>
          <w:numId w:val="4"/>
        </w:numPr>
        <w:jc w:val="left"/>
        <w:rPr>
          <w:ins w:id="10" w:author="Yan Fung Yenny Hou" w:date="2022-06-27T21:18:00Z"/>
        </w:rPr>
      </w:pPr>
      <w:r>
        <w:t>A</w:t>
      </w:r>
      <w:r w:rsidR="003477CC">
        <w:t xml:space="preserve"> </w:t>
      </w:r>
      <w:del w:id="11" w:author="Yan Fung Yenny Hou" w:date="2022-06-27T21:18:00Z">
        <w:r w:rsidR="003477CC" w:rsidDel="00982921">
          <w:delText>student</w:delText>
        </w:r>
        <w:r w:rsidDel="00982921">
          <w:delText xml:space="preserve"> </w:delText>
        </w:r>
      </w:del>
      <w:ins w:id="12" w:author="Yan Fung Yenny Hou" w:date="2022-06-27T21:18:00Z">
        <w:r w:rsidR="00982921">
          <w:t>member</w:t>
        </w:r>
        <w:r w:rsidR="00982921">
          <w:t xml:space="preserve"> </w:t>
        </w:r>
      </w:ins>
      <w:r>
        <w:t xml:space="preserve">can join </w:t>
      </w:r>
      <w:del w:id="13" w:author="Yan Fung Yenny Hou" w:date="2022-06-27T21:29:00Z">
        <w:r w:rsidDel="003D0833">
          <w:delText xml:space="preserve">zero </w:delText>
        </w:r>
      </w:del>
      <w:ins w:id="14" w:author="Yan Fung Yenny Hou" w:date="2022-06-27T21:29:00Z">
        <w:r w:rsidR="003D0833">
          <w:t>at least</w:t>
        </w:r>
      </w:ins>
      <w:ins w:id="15" w:author="Yan Fung Yenny Hou" w:date="2022-06-27T21:30:00Z">
        <w:r w:rsidR="003D0833">
          <w:t xml:space="preserve"> one</w:t>
        </w:r>
      </w:ins>
      <w:ins w:id="16" w:author="Yan Fung Yenny Hou" w:date="2022-06-27T21:29:00Z">
        <w:r w:rsidR="003D0833">
          <w:t xml:space="preserve"> </w:t>
        </w:r>
      </w:ins>
      <w:r>
        <w:t xml:space="preserve">or </w:t>
      </w:r>
      <w:del w:id="17" w:author="Yan Fung Yenny Hou" w:date="2022-06-27T21:30:00Z">
        <w:r w:rsidDel="003D0833">
          <w:delText xml:space="preserve">many </w:delText>
        </w:r>
      </w:del>
      <w:ins w:id="18" w:author="Yan Fung Yenny Hou" w:date="2022-06-27T21:30:00Z">
        <w:r w:rsidR="003D0833">
          <w:t>more</w:t>
        </w:r>
        <w:r w:rsidR="003D0833">
          <w:t xml:space="preserve"> </w:t>
        </w:r>
      </w:ins>
      <w:r w:rsidR="00662E5D">
        <w:t>groups</w:t>
      </w:r>
      <w:r w:rsidR="00C57BC5">
        <w:t xml:space="preserve">, and a group can be joined by </w:t>
      </w:r>
      <w:r w:rsidR="003477CC">
        <w:t>one</w:t>
      </w:r>
      <w:r w:rsidR="00C57BC5">
        <w:t xml:space="preserve"> or</w:t>
      </w:r>
      <w:r w:rsidR="003477CC">
        <w:t xml:space="preserve"> more</w:t>
      </w:r>
      <w:r w:rsidR="00C57BC5">
        <w:t xml:space="preserve"> </w:t>
      </w:r>
      <w:del w:id="19" w:author="Yan Fung Yenny Hou" w:date="2022-06-27T21:18:00Z">
        <w:r w:rsidR="003477CC" w:rsidDel="00982921">
          <w:delText>students</w:delText>
        </w:r>
      </w:del>
      <w:ins w:id="20" w:author="Yan Fung Yenny Hou" w:date="2022-06-27T21:18:00Z">
        <w:r w:rsidR="00982921">
          <w:t>members</w:t>
        </w:r>
      </w:ins>
      <w:r w:rsidR="005C5889">
        <w:t>.</w:t>
      </w:r>
    </w:p>
    <w:p w14:paraId="2B5EE53A" w14:textId="7D1B4318" w:rsidR="001B21DE" w:rsidRDefault="00260B5D" w:rsidP="003D0833">
      <w:pPr>
        <w:pStyle w:val="ListParagraph"/>
        <w:numPr>
          <w:ilvl w:val="0"/>
          <w:numId w:val="4"/>
        </w:numPr>
        <w:jc w:val="left"/>
        <w:rPr>
          <w:ins w:id="21" w:author="Yan Fung Yenny Hou" w:date="2022-06-27T21:28:00Z"/>
        </w:rPr>
      </w:pPr>
      <w:moveFromRangeStart w:id="22" w:author="Yan Fung Yenny Hou" w:date="2022-06-27T21:30:00Z" w:name="move107257833"/>
      <w:moveFrom w:id="23" w:author="Yan Fung Yenny Hou" w:date="2022-06-27T21:30:00Z">
        <w:r w:rsidDel="00BE7038">
          <w:t>A club has at least one group</w:t>
        </w:r>
        <w:r w:rsidR="00240EF5" w:rsidDel="00BE7038">
          <w:t>, and a group must belong to only one club</w:t>
        </w:r>
        <w:r w:rsidR="006F2259" w:rsidDel="00BE7038">
          <w:t>.</w:t>
        </w:r>
        <w:r w:rsidR="003D4E38" w:rsidDel="00BE7038">
          <w:t xml:space="preserve"> </w:t>
        </w:r>
      </w:moveFrom>
      <w:moveFromRangeEnd w:id="22"/>
    </w:p>
    <w:p w14:paraId="6177D0B2" w14:textId="55AB0B12" w:rsidR="003D0833" w:rsidRDefault="003D0833" w:rsidP="00831C7E">
      <w:pPr>
        <w:pStyle w:val="ListParagraph"/>
        <w:numPr>
          <w:ilvl w:val="0"/>
          <w:numId w:val="4"/>
        </w:numPr>
        <w:jc w:val="left"/>
        <w:rPr>
          <w:ins w:id="24" w:author="Yan Fung Yenny Hou" w:date="2022-06-27T21:29:00Z"/>
        </w:rPr>
      </w:pPr>
      <w:ins w:id="25" w:author="Yan Fung Yenny Hou" w:date="2022-06-27T21:28:00Z">
        <w:r>
          <w:t>A member may lead m</w:t>
        </w:r>
      </w:ins>
      <w:ins w:id="26" w:author="Yan Fung Yenny Hou" w:date="2022-06-27T21:30:00Z">
        <w:r w:rsidR="00CD2DBD">
          <w:t>ore than one</w:t>
        </w:r>
      </w:ins>
      <w:ins w:id="27" w:author="Yan Fung Yenny Hou" w:date="2022-06-27T21:28:00Z">
        <w:r>
          <w:t xml:space="preserve"> club, and a club must only be led by one member.</w:t>
        </w:r>
      </w:ins>
    </w:p>
    <w:p w14:paraId="73175967" w14:textId="5F88073E" w:rsidR="003D0833" w:rsidRDefault="003D0833" w:rsidP="00831C7E">
      <w:pPr>
        <w:pStyle w:val="ListParagraph"/>
        <w:numPr>
          <w:ilvl w:val="0"/>
          <w:numId w:val="4"/>
        </w:numPr>
        <w:jc w:val="left"/>
      </w:pPr>
      <w:ins w:id="28" w:author="Yan Fung Yenny Hou" w:date="2022-06-27T21:29:00Z">
        <w:r>
          <w:t xml:space="preserve">A member may </w:t>
        </w:r>
        <w:r>
          <w:t xml:space="preserve">be the head of </w:t>
        </w:r>
        <w:r>
          <w:t xml:space="preserve">many </w:t>
        </w:r>
      </w:ins>
      <w:ins w:id="29" w:author="Yan Fung Yenny Hou" w:date="2022-06-27T21:31:00Z">
        <w:r w:rsidR="0092324C">
          <w:t>group</w:t>
        </w:r>
      </w:ins>
      <w:ins w:id="30" w:author="Yan Fung Yenny Hou" w:date="2022-06-27T21:29:00Z">
        <w:r>
          <w:t xml:space="preserve">s, and a </w:t>
        </w:r>
      </w:ins>
      <w:ins w:id="31" w:author="Yan Fung Yenny Hou" w:date="2022-06-27T21:31:00Z">
        <w:r w:rsidR="0092324C">
          <w:t>group must have only one head</w:t>
        </w:r>
      </w:ins>
      <w:ins w:id="32" w:author="Yan Fung Yenny Hou" w:date="2022-06-27T21:29:00Z">
        <w:r>
          <w:t>.</w:t>
        </w:r>
      </w:ins>
    </w:p>
    <w:p w14:paraId="30C9C83D" w14:textId="1A0E2CE4" w:rsidR="008E3222" w:rsidRDefault="00A30901" w:rsidP="00831C7E">
      <w:pPr>
        <w:pStyle w:val="ListParagraph"/>
        <w:numPr>
          <w:ilvl w:val="0"/>
          <w:numId w:val="4"/>
        </w:numPr>
        <w:jc w:val="left"/>
      </w:pPr>
      <w:r>
        <w:t>A group can organize zero or many events, and a</w:t>
      </w:r>
      <w:r w:rsidR="00FC333A">
        <w:t>n</w:t>
      </w:r>
      <w:r>
        <w:t xml:space="preserve"> event is organized by only one group</w:t>
      </w:r>
      <w:r w:rsidR="006F2259">
        <w:t>.</w:t>
      </w:r>
    </w:p>
    <w:p w14:paraId="14F16227" w14:textId="7CA6A3B5" w:rsidR="002E0F03" w:rsidRDefault="008E3222" w:rsidP="00831C7E">
      <w:pPr>
        <w:pStyle w:val="ListParagraph"/>
        <w:numPr>
          <w:ilvl w:val="0"/>
          <w:numId w:val="4"/>
        </w:numPr>
        <w:jc w:val="left"/>
      </w:pPr>
      <w:r>
        <w:t>A group may work on</w:t>
      </w:r>
      <w:r w:rsidR="00A30901">
        <w:t xml:space="preserve"> </w:t>
      </w:r>
      <w:r w:rsidR="0025653E">
        <w:t>zero or many funded projects</w:t>
      </w:r>
      <w:r w:rsidR="0061006B">
        <w:t>, and a project must be handled by only one group</w:t>
      </w:r>
      <w:r w:rsidR="006F2259">
        <w:t>.</w:t>
      </w:r>
    </w:p>
    <w:p w14:paraId="58728A37" w14:textId="1FE35396" w:rsidR="004857C6" w:rsidRDefault="004857C6" w:rsidP="00831C7E">
      <w:pPr>
        <w:pStyle w:val="ListParagraph"/>
        <w:numPr>
          <w:ilvl w:val="0"/>
          <w:numId w:val="4"/>
        </w:numPr>
        <w:jc w:val="left"/>
      </w:pPr>
      <w:r>
        <w:t>A student may work on zero or many funded projects, and a project can be handled by one or more student</w:t>
      </w:r>
      <w:r w:rsidR="00567F5E">
        <w:t>s</w:t>
      </w:r>
      <w:r w:rsidR="006F2259">
        <w:t>.</w:t>
      </w:r>
      <w:r>
        <w:br/>
      </w:r>
    </w:p>
    <w:p w14:paraId="2468A8B2" w14:textId="77777777" w:rsidR="007B40AB" w:rsidRDefault="007B40AB" w:rsidP="00214CF9"/>
    <w:p w14:paraId="0194C49A" w14:textId="3A2B264A" w:rsidR="00E06F2C" w:rsidRDefault="00E06F2C" w:rsidP="00214CF9">
      <w:pPr>
        <w:sectPr w:rsidR="00E06F2C" w:rsidSect="00EA69D9">
          <w:footerReference w:type="default" r:id="rId8"/>
          <w:pgSz w:w="12240" w:h="15840"/>
          <w:pgMar w:top="720" w:right="720" w:bottom="720" w:left="720" w:header="720" w:footer="720" w:gutter="0"/>
          <w:cols w:space="720"/>
          <w:docGrid w:linePitch="360"/>
        </w:sectPr>
      </w:pPr>
    </w:p>
    <w:p w14:paraId="421A2DEA" w14:textId="536917C8" w:rsidR="000F4813" w:rsidRDefault="000F4813" w:rsidP="00214CF9">
      <w:pPr>
        <w:pStyle w:val="Heading1"/>
      </w:pPr>
      <w:r>
        <w:lastRenderedPageBreak/>
        <w:t>EER Modeling Diagram</w:t>
      </w:r>
    </w:p>
    <w:p w14:paraId="559E42FE" w14:textId="2E003CE4" w:rsidR="00996C12" w:rsidRPr="00214CF9" w:rsidRDefault="00473EAA" w:rsidP="00214CF9">
      <w:r w:rsidRPr="00214CF9">
        <w:t xml:space="preserve">In the following drawing canvas, EER Modeling shapes have been provided. You can copy and replicate </w:t>
      </w:r>
      <w:r w:rsidR="00D02E80" w:rsidRPr="00214CF9">
        <w:t>them (</w:t>
      </w:r>
      <w:proofErr w:type="spellStart"/>
      <w:r w:rsidR="00D02E80" w:rsidRPr="00214CF9">
        <w:t>Ctrl+C</w:t>
      </w:r>
      <w:proofErr w:type="spellEnd"/>
      <w:r w:rsidR="00D02E80" w:rsidRPr="00214CF9">
        <w:t xml:space="preserve"> to copy and </w:t>
      </w:r>
      <w:proofErr w:type="spellStart"/>
      <w:r w:rsidR="00D02E80" w:rsidRPr="00214CF9">
        <w:t>Ctrl+V</w:t>
      </w:r>
      <w:proofErr w:type="spellEnd"/>
      <w:r w:rsidR="00D02E80" w:rsidRPr="00214CF9">
        <w:t xml:space="preserve"> to paste</w:t>
      </w:r>
      <w:r w:rsidR="007B40AB" w:rsidRPr="00214CF9">
        <w:t>. You can also select a shape, then press Ctrl button and drag and drop to copy a shape</w:t>
      </w:r>
      <w:r w:rsidR="00D02E80" w:rsidRPr="00214CF9">
        <w:t xml:space="preserve">) </w:t>
      </w:r>
      <w:r w:rsidRPr="00214CF9">
        <w:t xml:space="preserve">and edit them to build your </w:t>
      </w:r>
      <w:r w:rsidR="00D02E80" w:rsidRPr="00214CF9">
        <w:t>diagram</w:t>
      </w:r>
      <w:r w:rsidRPr="00214CF9">
        <w:t>.</w:t>
      </w:r>
    </w:p>
    <w:p w14:paraId="54C6EC09" w14:textId="05A47C3B" w:rsidR="00473EAA" w:rsidRDefault="00D93A7C" w:rsidP="00214CF9">
      <w:r>
        <w:rPr>
          <w:noProof/>
          <w:lang w:val="en-CA" w:eastAsia="en-CA"/>
        </w:rPr>
        <mc:AlternateContent>
          <mc:Choice Requires="wpi">
            <w:drawing>
              <wp:anchor distT="0" distB="0" distL="114300" distR="114300" simplePos="0" relativeHeight="251659264" behindDoc="0" locked="0" layoutInCell="1" allowOverlap="1" wp14:anchorId="208311D7" wp14:editId="123E920B">
                <wp:simplePos x="0" y="0"/>
                <wp:positionH relativeFrom="column">
                  <wp:posOffset>7315342</wp:posOffset>
                </wp:positionH>
                <wp:positionV relativeFrom="paragraph">
                  <wp:posOffset>838155</wp:posOffset>
                </wp:positionV>
                <wp:extent cx="14400" cy="2880"/>
                <wp:effectExtent l="57150" t="57150" r="43180" b="54610"/>
                <wp:wrapNone/>
                <wp:docPr id="3" name="Ink 3"/>
                <wp:cNvGraphicFramePr/>
                <a:graphic xmlns:a="http://schemas.openxmlformats.org/drawingml/2006/main">
                  <a:graphicData uri="http://schemas.microsoft.com/office/word/2010/wordprocessingInk">
                    <w14:contentPart bwMode="auto" r:id="rId9">
                      <w14:nvContentPartPr>
                        <w14:cNvContentPartPr/>
                      </w14:nvContentPartPr>
                      <w14:xfrm>
                        <a:off x="0" y="0"/>
                        <a:ext cx="14400" cy="2880"/>
                      </w14:xfrm>
                    </w14:contentPart>
                  </a:graphicData>
                </a:graphic>
              </wp:anchor>
            </w:drawing>
          </mc:Choice>
          <mc:Fallback>
            <w:pict>
              <v:shapetype w14:anchorId="5BFE6C1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575.3pt;margin-top:65.3pt;width:2.55pt;height:1.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">
                <v:imagedata r:id="rId10" o:title=""/>
              </v:shape>
            </w:pict>
          </mc:Fallback>
        </mc:AlternateContent>
      </w:r>
      <w:r w:rsidR="007B40AB">
        <w:rPr>
          <w:noProof/>
          <w:lang w:val="en-CA" w:eastAsia="en-CA"/>
        </w:rPr>
        <mc:AlternateContent>
          <mc:Choice Requires="wpc">
            <w:drawing>
              <wp:inline distT="0" distB="0" distL="0" distR="0" wp14:anchorId="205EDEB4" wp14:editId="589DFB87">
                <wp:extent cx="7000905" cy="7552055"/>
                <wp:effectExtent l="0" t="0" r="28575" b="1079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chemeClr val="bg1">
                            <a:lumMod val="95000"/>
                          </a:schemeClr>
                        </a:solidFill>
                      </wpc:bg>
                      <wpc:whole>
                        <a:ln>
                          <a:solidFill>
                            <a:schemeClr val="bg1">
                              <a:lumMod val="85000"/>
                            </a:schemeClr>
                          </a:solidFill>
                        </a:ln>
                      </wpc:whole>
                      <wps:wsp>
                        <wps:cNvPr id="77" name="Rectangle 77"/>
                        <wps:cNvSpPr/>
                        <wps:spPr>
                          <a:xfrm>
                            <a:off x="5903316" y="2552538"/>
                            <a:ext cx="451225"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6" name="Rectangle 86"/>
                        <wps:cNvSpPr/>
                        <wps:spPr>
                          <a:xfrm>
                            <a:off x="3145569" y="852207"/>
                            <a:ext cx="39725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88" name="Oval 88"/>
                        <wps:cNvSpPr/>
                        <wps:spPr>
                          <a:xfrm>
                            <a:off x="3614150" y="449175"/>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0" name="Straight Connector 90"/>
                        <wps:cNvCnPr>
                          <a:stCxn id="86" idx="0"/>
                          <a:endCxn id="88" idx="3"/>
                        </wps:cNvCnPr>
                        <wps:spPr>
                          <a:xfrm flipV="1">
                            <a:off x="3344180" y="621638"/>
                            <a:ext cx="338604"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1" name="Straight Connector 91"/>
                        <wps:cNvCnPr>
                          <a:stCxn id="86" idx="2"/>
                          <a:endCxn id="117" idx="0"/>
                        </wps:cNvCnPr>
                        <wps:spPr>
                          <a:xfrm flipH="1">
                            <a:off x="3341200" y="1183417"/>
                            <a:ext cx="3046" cy="36795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3" name="Straight Connector 93"/>
                        <wps:cNvCnPr>
                          <a:stCxn id="117" idx="2"/>
                          <a:endCxn id="116" idx="0"/>
                        </wps:cNvCnPr>
                        <wps:spPr>
                          <a:xfrm flipH="1">
                            <a:off x="3340978" y="1920943"/>
                            <a:ext cx="183" cy="633708"/>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4" name="Text Box 15"/>
                        <wps:cNvSpPr txBox="1"/>
                        <wps:spPr>
                          <a:xfrm>
                            <a:off x="3431498" y="1874363"/>
                            <a:ext cx="103505" cy="146050"/>
                          </a:xfrm>
                          <a:prstGeom prst="rect">
                            <a:avLst/>
                          </a:prstGeom>
                          <a:noFill/>
                          <a:ln w="6350">
                            <a:noFill/>
                          </a:ln>
                        </wps:spPr>
                        <wps:txbx>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95" name="Text Box 15"/>
                        <wps:cNvSpPr txBox="1"/>
                        <wps:spPr>
                          <a:xfrm>
                            <a:off x="3431498" y="1442566"/>
                            <a:ext cx="64770" cy="146050"/>
                          </a:xfrm>
                          <a:prstGeom prst="rect">
                            <a:avLst/>
                          </a:prstGeom>
                          <a:noFill/>
                          <a:ln w="6350">
                            <a:noFill/>
                          </a:ln>
                        </wps:spPr>
                        <wps:txbx>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96" name="Oval 96"/>
                        <wps:cNvSpPr/>
                        <wps:spPr>
                          <a:xfrm>
                            <a:off x="4022980" y="214867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99" name="Straight Connector 99"/>
                        <wps:cNvCnPr>
                          <a:endCxn id="96" idx="3"/>
                        </wps:cNvCnPr>
                        <wps:spPr>
                          <a:xfrm flipV="1">
                            <a:off x="3575455" y="2321036"/>
                            <a:ext cx="516205" cy="22698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0" name="Flowchart: Decision 100"/>
                        <wps:cNvSpPr/>
                        <wps:spPr>
                          <a:xfrm>
                            <a:off x="4427396" y="2578468"/>
                            <a:ext cx="88010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01" name="Straight Connector 101"/>
                        <wps:cNvCnPr>
                          <a:stCxn id="116" idx="3"/>
                          <a:endCxn id="100" idx="1"/>
                        </wps:cNvCnPr>
                        <wps:spPr>
                          <a:xfrm>
                            <a:off x="3598976" y="2721077"/>
                            <a:ext cx="828420" cy="26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3" name="Straight Connector 103"/>
                        <wps:cNvCnPr>
                          <a:stCxn id="100" idx="3"/>
                          <a:endCxn id="77" idx="1"/>
                        </wps:cNvCnPr>
                        <wps:spPr>
                          <a:xfrm flipV="1">
                            <a:off x="5338060" y="2718143"/>
                            <a:ext cx="565331" cy="3200"/>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4" name="Text Box 15"/>
                        <wps:cNvSpPr txBox="1"/>
                        <wps:spPr>
                          <a:xfrm>
                            <a:off x="4362645" y="2737698"/>
                            <a:ext cx="64770" cy="146050"/>
                          </a:xfrm>
                          <a:prstGeom prst="rect">
                            <a:avLst/>
                          </a:prstGeom>
                          <a:noFill/>
                          <a:ln w="6350">
                            <a:noFill/>
                          </a:ln>
                        </wps:spPr>
                        <wps:txbx>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05" name="Text Box 15"/>
                        <wps:cNvSpPr txBox="1"/>
                        <wps:spPr>
                          <a:xfrm>
                            <a:off x="5333391" y="2737698"/>
                            <a:ext cx="103505" cy="146050"/>
                          </a:xfrm>
                          <a:prstGeom prst="rect">
                            <a:avLst/>
                          </a:prstGeom>
                          <a:noFill/>
                          <a:ln w="6350">
                            <a:noFill/>
                          </a:ln>
                        </wps:spPr>
                        <wps:txbx>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06" name="Oval 106"/>
                        <wps:cNvSpPr/>
                        <wps:spPr>
                          <a:xfrm>
                            <a:off x="4642370" y="1790349"/>
                            <a:ext cx="58730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7" name="Straight Connector 107"/>
                        <wps:cNvCnPr>
                          <a:stCxn id="77" idx="0"/>
                          <a:endCxn id="106" idx="5"/>
                        </wps:cNvCnPr>
                        <wps:spPr>
                          <a:xfrm flipH="1" flipV="1">
                            <a:off x="5143729" y="1962814"/>
                            <a:ext cx="985275" cy="589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8" name="Oval 108"/>
                        <wps:cNvSpPr/>
                        <wps:spPr>
                          <a:xfrm>
                            <a:off x="4454527" y="1486458"/>
                            <a:ext cx="54869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09" name="Oval 109"/>
                        <wps:cNvSpPr/>
                        <wps:spPr>
                          <a:xfrm>
                            <a:off x="4619809" y="1213912"/>
                            <a:ext cx="415784"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0" name="Oval 110"/>
                        <wps:cNvSpPr/>
                        <wps:spPr>
                          <a:xfrm>
                            <a:off x="5074979" y="1284404"/>
                            <a:ext cx="438236"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1" name="Straight Connector 111"/>
                        <wps:cNvCnPr>
                          <a:stCxn id="77" idx="0"/>
                          <a:endCxn id="108" idx="6"/>
                        </wps:cNvCnPr>
                        <wps:spPr>
                          <a:xfrm flipH="1" flipV="1">
                            <a:off x="5003275" y="1587485"/>
                            <a:ext cx="1125729" cy="965053"/>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a:stCxn id="77" idx="0"/>
                          <a:endCxn id="109" idx="5"/>
                        </wps:cNvCnPr>
                        <wps:spPr>
                          <a:xfrm flipH="1" flipV="1">
                            <a:off x="4974951" y="1386270"/>
                            <a:ext cx="1154053" cy="116626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a:stCxn id="77" idx="0"/>
                          <a:endCxn id="110" idx="4"/>
                        </wps:cNvCnPr>
                        <wps:spPr>
                          <a:xfrm flipH="1" flipV="1">
                            <a:off x="5294163" y="1486458"/>
                            <a:ext cx="834841" cy="10660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Oval 114"/>
                        <wps:cNvSpPr/>
                        <wps:spPr>
                          <a:xfrm>
                            <a:off x="5122614" y="836092"/>
                            <a:ext cx="762423"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5" name="Oval 115"/>
                        <wps:cNvSpPr/>
                        <wps:spPr>
                          <a:xfrm>
                            <a:off x="6198957" y="1995439"/>
                            <a:ext cx="58012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18" name="Straight Connector 118"/>
                        <wps:cNvCnPr>
                          <a:stCxn id="115" idx="1"/>
                          <a:endCxn id="121" idx="4"/>
                        </wps:cNvCnPr>
                        <wps:spPr>
                          <a:xfrm flipV="1">
                            <a:off x="6284073" y="1573169"/>
                            <a:ext cx="90728" cy="451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5878602"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0" name="Oval 120"/>
                        <wps:cNvSpPr/>
                        <wps:spPr>
                          <a:xfrm>
                            <a:off x="6415600" y="1602741"/>
                            <a:ext cx="4382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1" name="Oval 121"/>
                        <wps:cNvSpPr/>
                        <wps:spPr>
                          <a:xfrm>
                            <a:off x="6096336" y="1371115"/>
                            <a:ext cx="556773"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22" name="Straight Connector 122"/>
                        <wps:cNvCnPr>
                          <a:stCxn id="115" idx="4"/>
                          <a:endCxn id="77" idx="0"/>
                        </wps:cNvCnPr>
                        <wps:spPr>
                          <a:xfrm flipH="1">
                            <a:off x="6129004" y="2197493"/>
                            <a:ext cx="360361" cy="35504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3" name="Straight Connector 123"/>
                        <wps:cNvCnPr>
                          <a:stCxn id="119" idx="5"/>
                          <a:endCxn id="115" idx="1"/>
                        </wps:cNvCnPr>
                        <wps:spPr>
                          <a:xfrm>
                            <a:off x="6252661" y="1775099"/>
                            <a:ext cx="31412"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4" name="Straight Connector 124"/>
                        <wps:cNvCnPr>
                          <a:stCxn id="114" idx="4"/>
                          <a:endCxn id="77" idx="0"/>
                        </wps:cNvCnPr>
                        <wps:spPr>
                          <a:xfrm>
                            <a:off x="5503859" y="1234814"/>
                            <a:ext cx="625145" cy="131772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5" name="Straight Connector 125"/>
                        <wps:cNvCnPr>
                          <a:stCxn id="115" idx="1"/>
                          <a:endCxn id="120" idx="3"/>
                        </wps:cNvCnPr>
                        <wps:spPr>
                          <a:xfrm flipV="1">
                            <a:off x="6284073" y="1775099"/>
                            <a:ext cx="195774" cy="249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8" name="Flowchart: Decision 128"/>
                        <wps:cNvSpPr/>
                        <wps:spPr>
                          <a:xfrm>
                            <a:off x="2295779" y="2572290"/>
                            <a:ext cx="4368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29" name="Straight Connector 129"/>
                        <wps:cNvCnPr>
                          <a:stCxn id="116" idx="1"/>
                          <a:endCxn id="128" idx="3"/>
                        </wps:cNvCnPr>
                        <wps:spPr>
                          <a:xfrm flipH="1" flipV="1">
                            <a:off x="2732657" y="2715165"/>
                            <a:ext cx="350323" cy="5912"/>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1" name="Rectangle 131"/>
                        <wps:cNvSpPr/>
                        <wps:spPr>
                          <a:xfrm>
                            <a:off x="1289259" y="2548023"/>
                            <a:ext cx="59029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32" name="Text Box 15"/>
                        <wps:cNvSpPr txBox="1"/>
                        <wps:spPr>
                          <a:xfrm>
                            <a:off x="2774883" y="2537150"/>
                            <a:ext cx="79375" cy="146050"/>
                          </a:xfrm>
                          <a:prstGeom prst="rect">
                            <a:avLst/>
                          </a:prstGeom>
                          <a:noFill/>
                          <a:ln w="6350">
                            <a:noFill/>
                          </a:ln>
                        </wps:spPr>
                        <wps:txbx>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33" name="Text Box 15"/>
                        <wps:cNvSpPr txBox="1"/>
                        <wps:spPr>
                          <a:xfrm>
                            <a:off x="2151803" y="2535607"/>
                            <a:ext cx="103505" cy="146050"/>
                          </a:xfrm>
                          <a:prstGeom prst="rect">
                            <a:avLst/>
                          </a:prstGeom>
                          <a:noFill/>
                          <a:ln w="6350">
                            <a:noFill/>
                          </a:ln>
                        </wps:spPr>
                        <wps:txbx>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34" name="Oval 134"/>
                        <wps:cNvSpPr/>
                        <wps:spPr>
                          <a:xfrm>
                            <a:off x="69070" y="2345969"/>
                            <a:ext cx="748054"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3"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5" name="Oval 135"/>
                        <wps:cNvSpPr/>
                        <wps:spPr>
                          <a:xfrm>
                            <a:off x="163362" y="1894118"/>
                            <a:ext cx="653762"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6" name="Straight Connector 136"/>
                        <wps:cNvCnPr>
                          <a:stCxn id="131" idx="1"/>
                          <a:endCxn id="135" idx="5"/>
                        </wps:cNvCnPr>
                        <wps:spPr>
                          <a:xfrm flipH="1" flipV="1">
                            <a:off x="721379" y="2234448"/>
                            <a:ext cx="567874" cy="4791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7" name="Straight Connector 137"/>
                        <wps:cNvCnPr>
                          <a:stCxn id="131" idx="1"/>
                          <a:endCxn id="134" idx="5"/>
                        </wps:cNvCnPr>
                        <wps:spPr>
                          <a:xfrm flipH="1" flipV="1">
                            <a:off x="707574" y="2518433"/>
                            <a:ext cx="581685" cy="19519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g:wgp>
                        <wpg:cNvPr id="138" name="Group 138"/>
                        <wpg:cNvGrpSpPr/>
                        <wpg:grpSpPr>
                          <a:xfrm>
                            <a:off x="1185710" y="3195049"/>
                            <a:ext cx="718057" cy="810260"/>
                            <a:chOff x="0" y="0"/>
                            <a:chExt cx="653339" cy="810600"/>
                          </a:xfrm>
                        </wpg:grpSpPr>
                        <wps:wsp>
                          <wps:cNvPr id="139" name="Oval 139"/>
                          <wps:cNvSpPr/>
                          <wps:spPr>
                            <a:xfrm>
                              <a:off x="196850" y="0"/>
                              <a:ext cx="330200" cy="343046"/>
                            </a:xfrm>
                            <a:prstGeom prst="ellipse">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wps:txbx>
                          <wps:bodyPr rot="0" spcFirstLastPara="0" vert="horz" wrap="square" lIns="36000" tIns="0" rIns="36000" bIns="0" numCol="1" spcCol="0" rtlCol="0" fromWordArt="0" anchor="ctr" anchorCtr="0" forceAA="0" compatLnSpc="1">
                            <a:prstTxWarp prst="textNoShape">
                              <a:avLst/>
                            </a:prstTxWarp>
                            <a:noAutofit/>
                          </wps:bodyPr>
                        </wps:wsp>
                        <wpg:grpSp>
                          <wpg:cNvPr id="140" name="Group 140"/>
                          <wpg:cNvGrpSpPr/>
                          <wpg:grpSpPr>
                            <a:xfrm>
                              <a:off x="0" y="292808"/>
                              <a:ext cx="245207" cy="517792"/>
                              <a:chOff x="0" y="292808"/>
                              <a:chExt cx="245207" cy="517792"/>
                            </a:xfrm>
                          </wpg:grpSpPr>
                          <wps:wsp>
                            <wps:cNvPr id="144" name="Straight Connector 144"/>
                            <wps:cNvCnPr/>
                            <wps:spPr>
                              <a:xfrm flipH="1">
                                <a:off x="0" y="292808"/>
                                <a:ext cx="245207" cy="517792"/>
                              </a:xfrm>
                              <a:prstGeom prst="line">
                                <a:avLst/>
                              </a:prstGeom>
                              <a:ln w="635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Freeform: Shape 145"/>
                            <wps:cNvSpPr/>
                            <wps:spPr>
                              <a:xfrm>
                                <a:off x="69851" y="474050"/>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141" name="Group 141"/>
                          <wpg:cNvGrpSpPr/>
                          <wpg:grpSpPr>
                            <a:xfrm>
                              <a:off x="478693" y="292808"/>
                              <a:ext cx="174646" cy="517792"/>
                              <a:chOff x="478693" y="292808"/>
                              <a:chExt cx="174714" cy="518059"/>
                            </a:xfrm>
                          </wpg:grpSpPr>
                          <wps:wsp>
                            <wps:cNvPr id="142" name="Straight Connector 142"/>
                            <wps:cNvCnPr/>
                            <wps:spPr>
                              <a:xfrm>
                                <a:off x="478693" y="292808"/>
                                <a:ext cx="174714" cy="51805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3" name="Freeform: Shape 143"/>
                            <wps:cNvSpPr/>
                            <wps:spPr>
                              <a:xfrm rot="18974915">
                                <a:off x="500131" y="460527"/>
                                <a:ext cx="127000" cy="127000"/>
                              </a:xfrm>
                              <a:custGeom>
                                <a:avLst/>
                                <a:gdLst>
                                  <a:gd name="connsiteX0" fmla="*/ 44268 w 260168"/>
                                  <a:gd name="connsiteY0" fmla="*/ 0 h 288411"/>
                                  <a:gd name="connsiteX1" fmla="*/ 6168 w 260168"/>
                                  <a:gd name="connsiteY1" fmla="*/ 203200 h 288411"/>
                                  <a:gd name="connsiteX2" fmla="*/ 158568 w 260168"/>
                                  <a:gd name="connsiteY2" fmla="*/ 285750 h 288411"/>
                                  <a:gd name="connsiteX3" fmla="*/ 260168 w 260168"/>
                                  <a:gd name="connsiteY3" fmla="*/ 114300 h 288411"/>
                                </a:gdLst>
                                <a:ahLst/>
                                <a:cxnLst>
                                  <a:cxn ang="0">
                                    <a:pos x="connsiteX0" y="connsiteY0"/>
                                  </a:cxn>
                                  <a:cxn ang="0">
                                    <a:pos x="connsiteX1" y="connsiteY1"/>
                                  </a:cxn>
                                  <a:cxn ang="0">
                                    <a:pos x="connsiteX2" y="connsiteY2"/>
                                  </a:cxn>
                                  <a:cxn ang="0">
                                    <a:pos x="connsiteX3" y="connsiteY3"/>
                                  </a:cxn>
                                </a:cxnLst>
                                <a:rect l="l" t="t" r="r" b="b"/>
                                <a:pathLst>
                                  <a:path w="260168" h="288411">
                                    <a:moveTo>
                                      <a:pt x="44268" y="0"/>
                                    </a:moveTo>
                                    <a:cubicBezTo>
                                      <a:pt x="15693" y="77787"/>
                                      <a:pt x="-12882" y="155575"/>
                                      <a:pt x="6168" y="203200"/>
                                    </a:cubicBezTo>
                                    <a:cubicBezTo>
                                      <a:pt x="25218" y="250825"/>
                                      <a:pt x="116235" y="300567"/>
                                      <a:pt x="158568" y="285750"/>
                                    </a:cubicBezTo>
                                    <a:cubicBezTo>
                                      <a:pt x="200901" y="270933"/>
                                      <a:pt x="230534" y="192616"/>
                                      <a:pt x="260168" y="114300"/>
                                    </a:cubicBezTo>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wps:wsp>
                        <wps:cNvPr id="146" name="Straight Connector 146"/>
                        <wps:cNvCnPr>
                          <a:stCxn id="139" idx="0"/>
                          <a:endCxn id="131" idx="2"/>
                        </wps:cNvCnPr>
                        <wps:spPr>
                          <a:xfrm flipV="1">
                            <a:off x="1583514" y="2879233"/>
                            <a:ext cx="908" cy="315816"/>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Rectangle 147"/>
                        <wps:cNvSpPr/>
                        <wps:spPr>
                          <a:xfrm>
                            <a:off x="861091" y="4005309"/>
                            <a:ext cx="5941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8" name="Rectangle 148"/>
                        <wps:cNvSpPr/>
                        <wps:spPr>
                          <a:xfrm>
                            <a:off x="1628169" y="4011988"/>
                            <a:ext cx="55346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49" name="Oval 149"/>
                        <wps:cNvSpPr/>
                        <wps:spPr>
                          <a:xfrm>
                            <a:off x="489480" y="4658089"/>
                            <a:ext cx="732789" cy="448115"/>
                          </a:xfrm>
                          <a:prstGeom prst="ellipse">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0" name="Oval 150"/>
                        <wps:cNvSpPr/>
                        <wps:spPr>
                          <a:xfrm>
                            <a:off x="45875" y="5523061"/>
                            <a:ext cx="680702"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1" name="Oval 151"/>
                        <wps:cNvSpPr/>
                        <wps:spPr>
                          <a:xfrm>
                            <a:off x="236633"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2" name="Oval 152"/>
                        <wps:cNvSpPr/>
                        <wps:spPr>
                          <a:xfrm>
                            <a:off x="1159913" y="5499434"/>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3" name="Oval 153"/>
                        <wps:cNvSpPr/>
                        <wps:spPr>
                          <a:xfrm>
                            <a:off x="981991" y="5864559"/>
                            <a:ext cx="67980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54" name="Straight Connector 154"/>
                        <wps:cNvCnPr>
                          <a:stCxn id="150" idx="0"/>
                          <a:endCxn id="149" idx="4"/>
                        </wps:cNvCnPr>
                        <wps:spPr>
                          <a:xfrm flipV="1">
                            <a:off x="386227" y="5106201"/>
                            <a:ext cx="469654" cy="41686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5" name="Straight Connector 155"/>
                        <wps:cNvCnPr>
                          <a:stCxn id="151" idx="7"/>
                          <a:endCxn id="149" idx="4"/>
                        </wps:cNvCnPr>
                        <wps:spPr>
                          <a:xfrm flipV="1">
                            <a:off x="817125" y="5106201"/>
                            <a:ext cx="38756"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6" name="Straight Connector 156"/>
                        <wps:cNvCnPr>
                          <a:stCxn id="153" idx="1"/>
                          <a:endCxn id="149" idx="4"/>
                        </wps:cNvCnPr>
                        <wps:spPr>
                          <a:xfrm flipH="1" flipV="1">
                            <a:off x="855881" y="5106201"/>
                            <a:ext cx="225718" cy="78793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7" name="Straight Connector 157"/>
                        <wps:cNvCnPr>
                          <a:stCxn id="152" idx="1"/>
                          <a:endCxn id="149" idx="4"/>
                        </wps:cNvCnPr>
                        <wps:spPr>
                          <a:xfrm flipH="1" flipV="1">
                            <a:off x="855881" y="5106201"/>
                            <a:ext cx="403643" cy="42280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8" name="Straight Connector 158"/>
                        <wps:cNvCnPr>
                          <a:stCxn id="149" idx="0"/>
                          <a:endCxn id="147" idx="2"/>
                        </wps:cNvCnPr>
                        <wps:spPr>
                          <a:xfrm flipV="1">
                            <a:off x="855881" y="4336519"/>
                            <a:ext cx="302276" cy="32157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a:stCxn id="183" idx="0"/>
                          <a:endCxn id="116" idx="2"/>
                        </wps:cNvCnPr>
                        <wps:spPr>
                          <a:xfrm flipH="1" flipV="1">
                            <a:off x="3340951" y="2920787"/>
                            <a:ext cx="1519193" cy="112998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3" name="Straight Connector 163"/>
                        <wps:cNvCnPr>
                          <a:endCxn id="182" idx="0"/>
                        </wps:cNvCnPr>
                        <wps:spPr>
                          <a:xfrm>
                            <a:off x="1879567" y="2883748"/>
                            <a:ext cx="1312946" cy="1121561"/>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4" name="Text Box 15"/>
                        <wps:cNvSpPr txBox="1"/>
                        <wps:spPr>
                          <a:xfrm>
                            <a:off x="4931582" y="4343198"/>
                            <a:ext cx="103505" cy="146050"/>
                          </a:xfrm>
                          <a:prstGeom prst="rect">
                            <a:avLst/>
                          </a:prstGeom>
                          <a:noFill/>
                          <a:ln w="6350">
                            <a:noFill/>
                          </a:ln>
                        </wps:spPr>
                        <wps:txbx>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65" name="Text Box 15"/>
                        <wps:cNvSpPr txBox="1"/>
                        <wps:spPr>
                          <a:xfrm>
                            <a:off x="4910118" y="3865938"/>
                            <a:ext cx="64770" cy="146050"/>
                          </a:xfrm>
                          <a:prstGeom prst="rect">
                            <a:avLst/>
                          </a:prstGeom>
                          <a:noFill/>
                          <a:ln w="6350">
                            <a:noFill/>
                          </a:ln>
                        </wps:spPr>
                        <wps:txbx>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67" name="Oval 167"/>
                        <wps:cNvSpPr/>
                        <wps:spPr>
                          <a:xfrm>
                            <a:off x="3883565" y="5890295"/>
                            <a:ext cx="809119" cy="398721"/>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8" name="Straight Connector 168"/>
                        <wps:cNvCnPr>
                          <a:stCxn id="167" idx="0"/>
                          <a:endCxn id="179" idx="2"/>
                        </wps:cNvCnPr>
                        <wps:spPr>
                          <a:xfrm flipV="1">
                            <a:off x="4288295" y="5320509"/>
                            <a:ext cx="566875" cy="569786"/>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9" name="Straight Connector 169"/>
                        <wps:cNvCnPr>
                          <a:stCxn id="170" idx="0"/>
                          <a:endCxn id="179" idx="2"/>
                        </wps:cNvCnPr>
                        <wps:spPr>
                          <a:xfrm flipH="1" flipV="1">
                            <a:off x="4855170" y="5320509"/>
                            <a:ext cx="687937" cy="65727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0" name="Oval 170"/>
                        <wps:cNvSpPr/>
                        <wps:spPr>
                          <a:xfrm>
                            <a:off x="5308723" y="5977788"/>
                            <a:ext cx="468768"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1" name="Oval 171"/>
                        <wps:cNvSpPr/>
                        <wps:spPr>
                          <a:xfrm>
                            <a:off x="2181644" y="4470117"/>
                            <a:ext cx="736380" cy="39872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4" name="Oval 174"/>
                        <wps:cNvSpPr/>
                        <wps:spPr>
                          <a:xfrm>
                            <a:off x="4795834" y="6001036"/>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5" name="Straight Connector 175"/>
                        <wps:cNvCnPr>
                          <a:stCxn id="174" idx="0"/>
                          <a:endCxn id="179" idx="2"/>
                        </wps:cNvCnPr>
                        <wps:spPr>
                          <a:xfrm flipH="1" flipV="1">
                            <a:off x="4855170" y="5320509"/>
                            <a:ext cx="174662" cy="68052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6" name="Straight Connector 126"/>
                        <wps:cNvCnPr>
                          <a:stCxn id="171" idx="0"/>
                          <a:endCxn id="182" idx="1"/>
                        </wps:cNvCnPr>
                        <wps:spPr>
                          <a:xfrm flipV="1">
                            <a:off x="2549824" y="4148183"/>
                            <a:ext cx="220990" cy="321934"/>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6" name="Text Box 15"/>
                        <wps:cNvSpPr txBox="1"/>
                        <wps:spPr>
                          <a:xfrm>
                            <a:off x="3683412" y="4002134"/>
                            <a:ext cx="79375" cy="146050"/>
                          </a:xfrm>
                          <a:prstGeom prst="rect">
                            <a:avLst/>
                          </a:prstGeom>
                          <a:noFill/>
                          <a:ln w="6350">
                            <a:noFill/>
                          </a:ln>
                        </wps:spPr>
                        <wps:txbx>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wps:txbx>
                        <wps:bodyPr rot="0" spcFirstLastPara="0" vert="horz" wrap="none" lIns="0" tIns="0" rIns="0" bIns="0" numCol="1" spcCol="0" rtlCol="0" fromWordArt="0" anchor="t" anchorCtr="0" forceAA="0" compatLnSpc="1">
                          <a:prstTxWarp prst="textNoShape">
                            <a:avLst/>
                          </a:prstTxWarp>
                          <a:spAutoFit/>
                        </wps:bodyPr>
                      </wps:wsp>
                      <wps:wsp>
                        <wps:cNvPr id="177" name="Text Box 15"/>
                        <wps:cNvSpPr txBox="1"/>
                        <wps:spPr>
                          <a:xfrm>
                            <a:off x="3180178" y="3805383"/>
                            <a:ext cx="103505" cy="146050"/>
                          </a:xfrm>
                          <a:prstGeom prst="rect">
                            <a:avLst/>
                          </a:prstGeom>
                          <a:noFill/>
                          <a:ln w="6350">
                            <a:noFill/>
                          </a:ln>
                        </wps:spPr>
                        <wps:txbx>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78" name="Straight Connector 178"/>
                        <wps:cNvCnPr>
                          <a:stCxn id="128" idx="1"/>
                          <a:endCxn id="131" idx="3"/>
                        </wps:cNvCnPr>
                        <wps:spPr>
                          <a:xfrm flipH="1" flipV="1">
                            <a:off x="1879567" y="2713628"/>
                            <a:ext cx="416242" cy="1537"/>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2" name="Oval 102"/>
                        <wps:cNvSpPr/>
                        <wps:spPr>
                          <a:xfrm>
                            <a:off x="3056823" y="419585"/>
                            <a:ext cx="467871"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30" name="Straight Connector 130"/>
                        <wps:cNvCnPr>
                          <a:stCxn id="86" idx="0"/>
                          <a:endCxn id="102" idx="4"/>
                        </wps:cNvCnPr>
                        <wps:spPr>
                          <a:xfrm flipH="1" flipV="1">
                            <a:off x="3290759" y="621638"/>
                            <a:ext cx="53435" cy="23056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66" name="Oval 166"/>
                        <wps:cNvSpPr/>
                        <wps:spPr>
                          <a:xfrm>
                            <a:off x="3542796" y="1992404"/>
                            <a:ext cx="620535" cy="202053"/>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72" name="Straight Connector 172"/>
                        <wps:cNvCnPr>
                          <a:endCxn id="166" idx="4"/>
                        </wps:cNvCnPr>
                        <wps:spPr>
                          <a:xfrm flipV="1">
                            <a:off x="3575455" y="2194458"/>
                            <a:ext cx="277684" cy="341149"/>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9" name="Rectangle 179"/>
                        <wps:cNvSpPr/>
                        <wps:spPr>
                          <a:xfrm>
                            <a:off x="4596160" y="4989299"/>
                            <a:ext cx="517900" cy="331210"/>
                          </a:xfrm>
                          <a:prstGeom prst="rect">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80" name="Straight Connector 180"/>
                        <wps:cNvCnPr>
                          <a:stCxn id="182" idx="3"/>
                          <a:endCxn id="179" idx="0"/>
                        </wps:cNvCnPr>
                        <wps:spPr>
                          <a:xfrm>
                            <a:off x="3614152" y="4148184"/>
                            <a:ext cx="1241018" cy="841115"/>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1" name="Straight Connector 181"/>
                        <wps:cNvCnPr>
                          <a:stCxn id="183" idx="2"/>
                          <a:endCxn id="179" idx="0"/>
                        </wps:cNvCnPr>
                        <wps:spPr>
                          <a:xfrm flipH="1">
                            <a:off x="4855170" y="4336519"/>
                            <a:ext cx="5052" cy="65278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2" name="Flowchart: Decision 182"/>
                        <wps:cNvSpPr/>
                        <wps:spPr>
                          <a:xfrm>
                            <a:off x="2770826" y="4005309"/>
                            <a:ext cx="843278" cy="285748"/>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3" name="Flowchart: Decision 183"/>
                        <wps:cNvSpPr/>
                        <wps:spPr>
                          <a:xfrm>
                            <a:off x="4444876" y="4050772"/>
                            <a:ext cx="830578" cy="285747"/>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16" name="Rectangle 116"/>
                        <wps:cNvSpPr/>
                        <wps:spPr>
                          <a:xfrm>
                            <a:off x="3082967" y="2554651"/>
                            <a:ext cx="515996" cy="366136"/>
                          </a:xfrm>
                          <a:prstGeom prst="rect">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wps:txbx>
                        <wps:bodyPr rot="0" spcFirstLastPara="0" vert="horz" wrap="none" lIns="94168" tIns="94168" rIns="94168" bIns="94168" numCol="1" spcCol="0" rtlCol="0" fromWordArt="0" anchor="ctr" anchorCtr="0" forceAA="0" compatLnSpc="1">
                          <a:prstTxWarp prst="textNoShape">
                            <a:avLst/>
                          </a:prstTxWarp>
                          <a:spAutoFit/>
                        </wps:bodyPr>
                      </wps:wsp>
                      <wps:wsp>
                        <wps:cNvPr id="117" name="Flowchart: Decision 117"/>
                        <wps:cNvSpPr/>
                        <wps:spPr>
                          <a:xfrm>
                            <a:off x="3145581" y="1551373"/>
                            <a:ext cx="391160" cy="369570"/>
                          </a:xfrm>
                          <a:prstGeom prst="flowChartDecision">
                            <a:avLst/>
                          </a:prstGeom>
                          <a:noFill/>
                          <a:ln w="38100" cmpd="dbl">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59" name="Oval 159"/>
                        <wps:cNvSpPr/>
                        <wps:spPr>
                          <a:xfrm>
                            <a:off x="69070" y="2619409"/>
                            <a:ext cx="772135" cy="202054"/>
                          </a:xfrm>
                          <a:prstGeom prst="ellipse">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B038F9" w14:textId="58F6C4DD" w:rsidR="00F16FAE" w:rsidRDefault="00F16FAE" w:rsidP="00F16FAE">
                              <w:pPr>
                                <w:jc w:val="center"/>
                                <w:rPr>
                                  <w:rFonts w:ascii="Calibri Light" w:eastAsia="Calibri" w:hAnsi="Calibri Light" w:cs="Arial"/>
                                  <w:color w:val="000000"/>
                                  <w:sz w:val="18"/>
                                  <w:szCs w:val="18"/>
                                </w:rPr>
                              </w:pPr>
                              <w:ins w:id="34" w:author="Yan Fung Yenny Hou" w:date="2022-06-27T21:12:00Z">
                                <w:r>
                                  <w:rPr>
                                    <w:rFonts w:ascii="Calibri Light" w:eastAsia="Calibri" w:hAnsi="Calibri Light" w:cs="Arial"/>
                                    <w:color w:val="000000"/>
                                    <w:sz w:val="18"/>
                                    <w:szCs w:val="18"/>
                                  </w:rPr>
                                  <w:t>l</w:t>
                                </w:r>
                              </w:ins>
                              <w:ins w:id="35"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wps:txbx>
                        <wps:bodyPr rot="0" spcFirstLastPara="0" vert="horz" wrap="square" lIns="0" tIns="0" rIns="0" bIns="0" numCol="1" spcCol="0" rtlCol="0" fromWordArt="0" anchor="ctr" anchorCtr="0" forceAA="0" compatLnSpc="1">
                          <a:prstTxWarp prst="textNoShape">
                            <a:avLst/>
                          </a:prstTxWarp>
                          <a:spAutoFit/>
                        </wps:bodyPr>
                      </wps:wsp>
                      <wps:wsp>
                        <wps:cNvPr id="160" name="Straight Connector 160"/>
                        <wps:cNvCnPr>
                          <a:stCxn id="131" idx="1"/>
                          <a:endCxn id="159" idx="6"/>
                        </wps:cNvCnPr>
                        <wps:spPr>
                          <a:xfrm flipH="1">
                            <a:off x="841202" y="2713628"/>
                            <a:ext cx="448051" cy="680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3" name="Flowchart: Decision 173"/>
                        <wps:cNvSpPr/>
                        <wps:spPr>
                          <a:xfrm>
                            <a:off x="1990969" y="1670301"/>
                            <a:ext cx="830578" cy="285749"/>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87FFDF" w14:textId="17148766" w:rsidR="0037653C" w:rsidRDefault="0037653C" w:rsidP="0037653C">
                              <w:pPr>
                                <w:jc w:val="center"/>
                                <w:rPr>
                                  <w:rFonts w:ascii="Calibri Light" w:eastAsia="Calibri" w:hAnsi="Calibri Light" w:cs="Arial"/>
                                  <w:color w:val="008080"/>
                                  <w:sz w:val="18"/>
                                  <w:szCs w:val="18"/>
                                </w:rPr>
                              </w:pPr>
                              <w:ins w:id="36" w:author="Yan Fung Yenny Hou" w:date="2022-06-27T21:15:00Z">
                                <w:r>
                                  <w:rPr>
                                    <w:rFonts w:ascii="Calibri Light" w:eastAsia="Calibri" w:hAnsi="Calibri Light" w:cs="Arial"/>
                                    <w:color w:val="008080"/>
                                    <w:sz w:val="18"/>
                                    <w:szCs w:val="18"/>
                                    <w:u w:val="single"/>
                                  </w:rPr>
                                  <w:t>manage</w:t>
                                </w:r>
                              </w:ins>
                              <w:ins w:id="37" w:author="Yan Fung Yenny Hou" w:date="2022-06-27T21:26:00Z">
                                <w:r w:rsidR="005B6ED8">
                                  <w:rPr>
                                    <w:rFonts w:ascii="Calibri Light" w:eastAsia="Calibri" w:hAnsi="Calibri Light" w:cs="Arial"/>
                                    <w:color w:val="008080"/>
                                    <w:sz w:val="18"/>
                                    <w:szCs w:val="18"/>
                                    <w:u w:val="single"/>
                                  </w:rPr>
                                  <w:t>s</w:t>
                                </w:r>
                              </w:ins>
                            </w:p>
                          </w:txbxContent>
                        </wps:txbx>
                        <wps:bodyPr rot="0" spcFirstLastPara="0" vert="horz" wrap="none" lIns="0" tIns="0" rIns="0" bIns="0" numCol="1" spcCol="0" rtlCol="0" fromWordArt="0" anchor="ctr" anchorCtr="0" forceAA="0" compatLnSpc="1">
                          <a:prstTxWarp prst="textNoShape">
                            <a:avLst/>
                          </a:prstTxWarp>
                          <a:spAutoFit/>
                        </wps:bodyPr>
                      </wps:wsp>
                      <wps:wsp>
                        <wps:cNvPr id="184" name="Flowchart: Decision 184"/>
                        <wps:cNvSpPr/>
                        <wps:spPr>
                          <a:xfrm>
                            <a:off x="1355213" y="866791"/>
                            <a:ext cx="484505" cy="285115"/>
                          </a:xfrm>
                          <a:prstGeom prst="flowChartDecision">
                            <a:avLst/>
                          </a:pr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3A5F9A" w14:textId="77777777"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wps:txbx>
                        <wps:bodyPr rot="0" spcFirstLastPara="0" vert="horz" wrap="none" lIns="0" tIns="0" rIns="0" bIns="0" numCol="1" spcCol="0" rtlCol="0" fromWordArt="0" anchor="ctr" anchorCtr="0" forceAA="0" compatLnSpc="1">
                          <a:prstTxWarp prst="textNoShape">
                            <a:avLst/>
                          </a:prstTxWarp>
                          <a:spAutoFit/>
                        </wps:bodyPr>
                      </wps:wsp>
                      <wps:wsp>
                        <wps:cNvPr id="185" name="Straight Connector 185"/>
                        <wps:cNvCnPr>
                          <a:stCxn id="184" idx="3"/>
                          <a:endCxn id="86" idx="1"/>
                        </wps:cNvCnPr>
                        <wps:spPr>
                          <a:xfrm>
                            <a:off x="1839718" y="1009349"/>
                            <a:ext cx="1305851" cy="8463"/>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6" name="Straight Connector 186"/>
                        <wps:cNvCnPr>
                          <a:stCxn id="131" idx="0"/>
                          <a:endCxn id="184" idx="2"/>
                        </wps:cNvCnPr>
                        <wps:spPr>
                          <a:xfrm flipV="1">
                            <a:off x="1584404" y="1151906"/>
                            <a:ext cx="13062" cy="1396117"/>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87" name="Text Box 15"/>
                        <wps:cNvSpPr txBox="1"/>
                        <wps:spPr>
                          <a:xfrm>
                            <a:off x="1472378" y="1151906"/>
                            <a:ext cx="64770" cy="146050"/>
                          </a:xfrm>
                          <a:prstGeom prst="rect">
                            <a:avLst/>
                          </a:prstGeom>
                          <a:noFill/>
                          <a:ln w="6350">
                            <a:noFill/>
                          </a:ln>
                        </wps:spPr>
                        <wps:txbx>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88" name="Text Box 15"/>
                        <wps:cNvSpPr txBox="1"/>
                        <wps:spPr>
                          <a:xfrm>
                            <a:off x="1826380" y="796566"/>
                            <a:ext cx="103505" cy="146050"/>
                          </a:xfrm>
                          <a:prstGeom prst="rect">
                            <a:avLst/>
                          </a:prstGeom>
                          <a:noFill/>
                          <a:ln w="6350">
                            <a:noFill/>
                          </a:ln>
                        </wps:spPr>
                        <wps:txbx>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89" name="Straight Connector 189"/>
                        <wps:cNvCnPr>
                          <a:stCxn id="131" idx="0"/>
                          <a:endCxn id="173" idx="1"/>
                        </wps:cNvCnPr>
                        <wps:spPr>
                          <a:xfrm flipV="1">
                            <a:off x="1584404" y="1813175"/>
                            <a:ext cx="406574" cy="734848"/>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1" name="Text Box 15"/>
                        <wps:cNvSpPr txBox="1"/>
                        <wps:spPr>
                          <a:xfrm>
                            <a:off x="2759103" y="1649157"/>
                            <a:ext cx="103505" cy="146050"/>
                          </a:xfrm>
                          <a:prstGeom prst="rect">
                            <a:avLst/>
                          </a:prstGeom>
                          <a:noFill/>
                          <a:ln w="6350">
                            <a:noFill/>
                          </a:ln>
                        </wps:spPr>
                        <wps:txbx>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wps:txbx>
                        <wps:bodyPr rot="0" spcFirstLastPara="0" vert="horz" wrap="none" lIns="0" tIns="0" rIns="0" bIns="0" numCol="1" spcCol="0" rtlCol="0" fromWordArt="0" anchor="t" anchorCtr="0" forceAA="0" compatLnSpc="1">
                          <a:prstTxWarp prst="textNoShape">
                            <a:avLst/>
                          </a:prstTxWarp>
                          <a:spAutoFit/>
                        </wps:bodyPr>
                      </wps:wsp>
                      <wps:wsp>
                        <wps:cNvPr id="192" name="Text Box 15"/>
                        <wps:cNvSpPr txBox="1"/>
                        <wps:spPr>
                          <a:xfrm>
                            <a:off x="1926200" y="1629049"/>
                            <a:ext cx="64770" cy="146050"/>
                          </a:xfrm>
                          <a:prstGeom prst="rect">
                            <a:avLst/>
                          </a:prstGeom>
                          <a:noFill/>
                          <a:ln w="6350">
                            <a:noFill/>
                          </a:ln>
                        </wps:spPr>
                        <wps:txbx>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wps:txbx>
                        <wps:bodyPr rot="0" spcFirstLastPara="0" vert="horz" wrap="none" lIns="0" tIns="0" rIns="0" bIns="0" numCol="1" spcCol="0" rtlCol="0" fromWordArt="0" anchor="t" anchorCtr="0" forceAA="0" compatLnSpc="1">
                          <a:prstTxWarp prst="textNoShape">
                            <a:avLst/>
                          </a:prstTxWarp>
                          <a:spAutoFit/>
                        </wps:bodyPr>
                      </wps:wsp>
                      <wps:wsp>
                        <wps:cNvPr id="193" name="Straight Connector 193"/>
                        <wps:cNvCnPr>
                          <a:stCxn id="173" idx="3"/>
                        </wps:cNvCnPr>
                        <wps:spPr>
                          <a:xfrm>
                            <a:off x="2821534" y="1813176"/>
                            <a:ext cx="261407" cy="741475"/>
                          </a:xfrm>
                          <a:prstGeom prst="line">
                            <a:avLst/>
                          </a:prstGeom>
                          <a:ln w="38100" cmpd="dbl">
                            <a:solidFill>
                              <a:schemeClr val="tx1"/>
                            </a:solidFill>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w14:anchorId="205EDEB4" id="Canvas 1" o:spid="_x0000_s1026" editas="canvas" style="width:551.25pt;height:594.65pt;mso-position-horizontal-relative:char;mso-position-vertical-relative:line" coordsize="70008,7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70008;height:75520;visibility:visible;mso-wrap-style:square" filled="t" fillcolor="#f2f2f2 [3052]" stroked="t" strokecolor="#d8d8d8 [2732]">
                  <v:fill o:detectmouseclick="t"/>
                  <v:path o:connecttype="none"/>
                </v:shape>
                <v:rect id="Rectangle 77" o:spid="_x0000_s1028" style="position:absolute;left:59033;top:25525;width:4512;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" filled="f" strokecolor="black [3213]" strokeweight=".25pt">
                  <v:textbox style="mso-fit-shape-to-text:t" inset="2.61578mm,2.61578mm,2.61578mm,2.61578mm">
                    <w:txbxContent>
                      <w:p w14:paraId="28C7E371" w14:textId="0C1AF327" w:rsidR="006C1098" w:rsidRDefault="006C1098" w:rsidP="006C1098">
                        <w:pPr>
                          <w:rPr>
                            <w:rFonts w:ascii="Calibri Light" w:eastAsia="Calibri" w:hAnsi="Calibri Light" w:cs="Arial"/>
                            <w:color w:val="000000"/>
                            <w:sz w:val="18"/>
                            <w:szCs w:val="18"/>
                          </w:rPr>
                        </w:pPr>
                        <w:r>
                          <w:rPr>
                            <w:rFonts w:ascii="Calibri Light" w:eastAsia="Calibri" w:hAnsi="Calibri Light" w:cs="Arial"/>
                            <w:color w:val="000000"/>
                            <w:sz w:val="18"/>
                            <w:szCs w:val="18"/>
                          </w:rPr>
                          <w:t>Event</w:t>
                        </w:r>
                      </w:p>
                    </w:txbxContent>
                  </v:textbox>
                </v:rect>
                <v:rect id="Rectangle 86" o:spid="_x0000_s1029" style="position:absolute;left:31455;top:8522;width:397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" filled="f" strokecolor="black [3213]" strokeweight=".25pt">
                  <v:textbox style="mso-fit-shape-to-text:t" inset="2.61578mm,2.61578mm,2.61578mm,2.61578mm">
                    <w:txbxContent>
                      <w:p w14:paraId="4DC3D78C" w14:textId="37AF4225" w:rsidR="00DE1815" w:rsidRDefault="00DE1815" w:rsidP="00DE1815">
                        <w:pPr>
                          <w:rPr>
                            <w:rFonts w:ascii="Calibri Light" w:eastAsia="Calibri" w:hAnsi="Calibri Light" w:cs="Arial"/>
                            <w:color w:val="000000"/>
                            <w:sz w:val="18"/>
                            <w:szCs w:val="18"/>
                          </w:rPr>
                        </w:pPr>
                        <w:r>
                          <w:rPr>
                            <w:rFonts w:ascii="Calibri Light" w:eastAsia="Calibri" w:hAnsi="Calibri Light" w:cs="Arial"/>
                            <w:color w:val="000000"/>
                            <w:sz w:val="18"/>
                            <w:szCs w:val="18"/>
                          </w:rPr>
                          <w:t>Club</w:t>
                        </w:r>
                      </w:p>
                    </w:txbxContent>
                  </v:textbox>
                </v:rect>
                <v:oval id="Oval 88" o:spid="_x0000_s1030" style="position:absolute;left:36141;top:4491;width:468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" filled="f" strokecolor="black [3213]" strokeweight=".25pt">
                  <v:stroke joinstyle="miter"/>
                  <v:textbox style="mso-fit-shape-to-text:t" inset="0,0,0,0">
                    <w:txbxContent>
                      <w:p w14:paraId="46C498A1" w14:textId="38E84767" w:rsidR="00DE1815" w:rsidRPr="005B6E8A" w:rsidRDefault="00DE1815" w:rsidP="00DE1815">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0" o:spid="_x0000_s1031" style="position:absolute;flip:y;visibility:visible;mso-wrap-style:square" from="33441,6216" to="36827,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" strokecolor="black [3213]" strokeweight=".25pt">
                  <v:stroke joinstyle="miter"/>
                </v:line>
                <v:line id="Straight Connector 91" o:spid="_x0000_s1032" style="position:absolute;flip:x;visibility:visible;mso-wrap-style:square" from="33412,11834" to="33442,15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" strokecolor="black [3213]" strokeweight="3pt">
                  <v:stroke linestyle="thinThin" joinstyle="miter"/>
                </v:line>
                <v:line id="Straight Connector 93" o:spid="_x0000_s1033" style="position:absolute;flip:x;visibility:visible;mso-wrap-style:square" from="33409,19209" to="33411,2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" strokecolor="black [3213]" strokeweight="3pt">
                  <v:stroke linestyle="thinThin" joinstyle="miter"/>
                </v:line>
                <v:shapetype id="_x0000_t202" coordsize="21600,21600" o:spt="202" path="m,l,21600r21600,l21600,xe">
                  <v:stroke joinstyle="miter"/>
                  <v:path gradientshapeok="t" o:connecttype="rect"/>
                </v:shapetype>
                <v:shape id="Text Box 15" o:spid="_x0000_s1034" type="#_x0000_t202" style="position:absolute;left:34314;top:18743;width:1036;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" filled="f" stroked="f" strokeweight=".5pt">
                  <v:textbox style="mso-fit-shape-to-text:t" inset="0,0,0,0">
                    <w:txbxContent>
                      <w:p w14:paraId="225BD4A8" w14:textId="77777777" w:rsidR="00390A6F" w:rsidRDefault="00390A6F" w:rsidP="00390A6F">
                        <w:pPr>
                          <w:jc w:val="center"/>
                          <w:rPr>
                            <w:rFonts w:ascii="Calibri Light" w:eastAsia="Calibri" w:hAnsi="Calibri Light"/>
                            <w:sz w:val="18"/>
                            <w:szCs w:val="18"/>
                          </w:rPr>
                        </w:pPr>
                        <w:r>
                          <w:rPr>
                            <w:rFonts w:ascii="Calibri Light" w:eastAsia="Calibri" w:hAnsi="Calibri Light"/>
                            <w:sz w:val="18"/>
                            <w:szCs w:val="18"/>
                          </w:rPr>
                          <w:t>M</w:t>
                        </w:r>
                      </w:p>
                    </w:txbxContent>
                  </v:textbox>
                </v:shape>
                <v:shape id="Text Box 15" o:spid="_x0000_s1035" type="#_x0000_t202" style="position:absolute;left:34314;top:14425;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" filled="f" stroked="f" strokeweight=".5pt">
                  <v:textbox style="mso-fit-shape-to-text:t" inset="0,0,0,0">
                    <w:txbxContent>
                      <w:p w14:paraId="395824D7" w14:textId="77777777" w:rsidR="00390A6F" w:rsidRDefault="00390A6F" w:rsidP="00390A6F">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96" o:spid="_x0000_s1036" style="position:absolute;left:40229;top:21486;width:468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" filled="f" strokecolor="black [3213]" strokeweight=".25pt">
                  <v:stroke joinstyle="miter"/>
                  <v:textbox style="mso-fit-shape-to-text:t" inset="0,0,0,0">
                    <w:txbxContent>
                      <w:p w14:paraId="4AFC1F8D" w14:textId="77777777" w:rsidR="003662BF" w:rsidRPr="005B6E8A" w:rsidRDefault="003662BF" w:rsidP="003662BF">
                        <w:pPr>
                          <w:jc w:val="center"/>
                          <w:rPr>
                            <w:rFonts w:ascii="Calibri Light" w:eastAsia="Calibri" w:hAnsi="Calibri Light" w:cs="Arial"/>
                            <w:color w:val="000000"/>
                            <w:sz w:val="18"/>
                            <w:szCs w:val="18"/>
                          </w:rPr>
                        </w:pPr>
                        <w:r w:rsidRPr="005B6E8A">
                          <w:rPr>
                            <w:rFonts w:ascii="Calibri Light" w:eastAsia="Calibri" w:hAnsi="Calibri Light" w:cs="Arial"/>
                            <w:color w:val="000000"/>
                            <w:sz w:val="18"/>
                            <w:szCs w:val="18"/>
                          </w:rPr>
                          <w:t>name</w:t>
                        </w:r>
                      </w:p>
                    </w:txbxContent>
                  </v:textbox>
                </v:oval>
                <v:line id="Straight Connector 99" o:spid="_x0000_s1037" style="position:absolute;flip:y;visibility:visible;mso-wrap-style:square" from="35754,23210" to="40916,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" strokecolor="black [3213]" strokeweight=".25pt">
                  <v:stroke joinstyle="miter"/>
                </v:line>
                <v:shapetype id="_x0000_t110" coordsize="21600,21600" o:spt="110" path="m10800,l,10800,10800,21600,21600,10800xe">
                  <v:stroke joinstyle="miter"/>
                  <v:path gradientshapeok="t" o:connecttype="rect" textboxrect="5400,5400,16200,16200"/>
                </v:shapetype>
                <v:shape id="Flowchart: Decision 100" o:spid="_x0000_s1038" type="#_x0000_t110" style="position:absolute;left:44273;top:25784;width:8802;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" filled="f" strokecolor="black [3213]" strokeweight=".25pt">
                  <v:textbox style="mso-fit-shape-to-text:t" inset="0,0,0,0">
                    <w:txbxContent>
                      <w:p w14:paraId="7623EAB3" w14:textId="3BB1F902" w:rsidR="006D74CD" w:rsidRDefault="000F5D03" w:rsidP="006D74CD">
                        <w:pPr>
                          <w:jc w:val="center"/>
                          <w:rPr>
                            <w:rFonts w:ascii="Calibri Light" w:eastAsia="Calibri" w:hAnsi="Calibri Light"/>
                            <w:color w:val="000000"/>
                            <w:sz w:val="18"/>
                            <w:szCs w:val="18"/>
                          </w:rPr>
                        </w:pPr>
                        <w:r>
                          <w:rPr>
                            <w:rFonts w:ascii="Calibri Light" w:eastAsia="Calibri" w:hAnsi="Calibri Light"/>
                            <w:color w:val="000000"/>
                            <w:sz w:val="18"/>
                            <w:szCs w:val="18"/>
                          </w:rPr>
                          <w:t>o</w:t>
                        </w:r>
                        <w:r w:rsidR="006D74CD">
                          <w:rPr>
                            <w:rFonts w:ascii="Calibri Light" w:eastAsia="Calibri" w:hAnsi="Calibri Light"/>
                            <w:color w:val="000000"/>
                            <w:sz w:val="18"/>
                            <w:szCs w:val="18"/>
                          </w:rPr>
                          <w:t>rgani</w:t>
                        </w:r>
                        <w:r w:rsidR="006F792B">
                          <w:rPr>
                            <w:rFonts w:ascii="Calibri Light" w:eastAsia="Calibri" w:hAnsi="Calibri Light"/>
                            <w:color w:val="000000"/>
                            <w:sz w:val="18"/>
                            <w:szCs w:val="18"/>
                          </w:rPr>
                          <w:t>z</w:t>
                        </w:r>
                        <w:r w:rsidR="006D74CD">
                          <w:rPr>
                            <w:rFonts w:ascii="Calibri Light" w:eastAsia="Calibri" w:hAnsi="Calibri Light"/>
                            <w:color w:val="000000"/>
                            <w:sz w:val="18"/>
                            <w:szCs w:val="18"/>
                          </w:rPr>
                          <w:t>es</w:t>
                        </w:r>
                      </w:p>
                    </w:txbxContent>
                  </v:textbox>
                </v:shape>
                <v:line id="Straight Connector 101" o:spid="_x0000_s1039" style="position:absolute;visibility:visible;mso-wrap-style:square" from="35989,27210" to="4427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" strokecolor="black [3213]" strokeweight=".25pt">
                  <v:stroke joinstyle="miter"/>
                </v:line>
                <v:line id="Straight Connector 103" o:spid="_x0000_s1040" style="position:absolute;flip:y;visibility:visible;mso-wrap-style:square" from="53380,27181" to="59033,272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" strokecolor="black [3213]" strokeweight="3pt">
                  <v:stroke linestyle="thinThin" joinstyle="miter"/>
                </v:line>
                <v:shape id="Text Box 15" o:spid="_x0000_s1041" type="#_x0000_t202" style="position:absolute;left:43626;top:27376;width:648;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" filled="f" stroked="f" strokeweight=".5pt">
                  <v:textbox style="mso-fit-shape-to-text:t" inset="0,0,0,0">
                    <w:txbxContent>
                      <w:p w14:paraId="68034472" w14:textId="77777777" w:rsidR="00193A0A" w:rsidRDefault="00193A0A" w:rsidP="00193A0A">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042" type="#_x0000_t202" style="position:absolute;left:53333;top:27376;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" filled="f" stroked="f" strokeweight=".5pt">
                  <v:textbox style="mso-fit-shape-to-text:t" inset="0,0,0,0">
                    <w:txbxContent>
                      <w:p w14:paraId="7351D2B9" w14:textId="029109BE" w:rsidR="00193A0A" w:rsidRDefault="005944C7" w:rsidP="00193A0A">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06" o:spid="_x0000_s1043" style="position:absolute;left:46423;top:17903;width:5873;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" filled="f" strokecolor="black [3213]" strokeweight=".25pt">
                  <v:stroke joinstyle="miter"/>
                  <v:textbox style="mso-fit-shape-to-text:t" inset="0,0,0,0">
                    <w:txbxContent>
                      <w:p w14:paraId="581615CB" w14:textId="696D256D" w:rsidR="000F5D03" w:rsidRDefault="000F5D03" w:rsidP="000F5D03">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event </w:t>
                        </w:r>
                        <w:r w:rsidR="007471BA">
                          <w:rPr>
                            <w:rFonts w:ascii="Calibri Light" w:eastAsia="Calibri" w:hAnsi="Calibri Light" w:cs="Arial"/>
                            <w:color w:val="000000"/>
                            <w:sz w:val="18"/>
                            <w:szCs w:val="18"/>
                            <w:u w:val="single"/>
                          </w:rPr>
                          <w:t>ID</w:t>
                        </w:r>
                      </w:p>
                    </w:txbxContent>
                  </v:textbox>
                </v:oval>
                <v:line id="Straight Connector 107" o:spid="_x0000_s1044" style="position:absolute;flip:x y;visibility:visible;mso-wrap-style:square" from="51437,1962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" strokecolor="black [3213]" strokeweight=".25pt">
                  <v:stroke joinstyle="miter"/>
                </v:line>
                <v:oval id="Oval 108" o:spid="_x0000_s1045" style="position:absolute;left:44545;top:14864;width:54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" filled="f" strokecolor="black [3213]" strokeweight=".25pt">
                  <v:stroke joinstyle="miter"/>
                  <v:textbox style="mso-fit-shape-to-text:t" inset="0,0,0,0">
                    <w:txbxContent>
                      <w:p w14:paraId="4DB22D3D" w14:textId="5CC25E92"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subject</w:t>
                        </w:r>
                      </w:p>
                    </w:txbxContent>
                  </v:textbox>
                </v:oval>
                <v:oval id="Oval 109" o:spid="_x0000_s1046" style="position:absolute;left:46198;top:12139;width:4157;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" filled="f" strokecolor="black [3213]" strokeweight=".25pt">
                  <v:stroke joinstyle="miter"/>
                  <v:textbox style="mso-fit-shape-to-text:t" inset="0,0,0,0">
                    <w:txbxContent>
                      <w:p w14:paraId="7662C316" w14:textId="39AB0B34"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date</w:t>
                        </w:r>
                      </w:p>
                    </w:txbxContent>
                  </v:textbox>
                </v:oval>
                <v:oval id="Oval 110" o:spid="_x0000_s1047" style="position:absolute;left:50749;top:12844;width:4383;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" filled="f" strokecolor="black [3213]" strokeweight=".25pt">
                  <v:stroke joinstyle="miter"/>
                  <v:textbox style="mso-fit-shape-to-text:t" inset="0,0,0,0">
                    <w:txbxContent>
                      <w:p w14:paraId="190AF6B5" w14:textId="6AB76EDB" w:rsidR="000D78D0" w:rsidRDefault="000D78D0" w:rsidP="000D78D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time</w:t>
                        </w:r>
                      </w:p>
                    </w:txbxContent>
                  </v:textbox>
                </v:oval>
                <v:line id="Straight Connector 111" o:spid="_x0000_s1048" style="position:absolute;flip:x y;visibility:visible;mso-wrap-style:square" from="50032,1587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" strokecolor="black [3213]" strokeweight=".25pt">
                  <v:stroke joinstyle="miter"/>
                </v:line>
                <v:line id="Straight Connector 112" o:spid="_x0000_s1049" style="position:absolute;flip:x y;visibility:visible;mso-wrap-style:square" from="49749,13862"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" strokecolor="black [3213]" strokeweight=".25pt">
                  <v:stroke joinstyle="miter"/>
                </v:line>
                <v:line id="Straight Connector 113" o:spid="_x0000_s1050" style="position:absolute;flip:x y;visibility:visible;mso-wrap-style:square" from="52941,14864"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" strokecolor="black [3213]" strokeweight=".25pt">
                  <v:stroke joinstyle="miter"/>
                </v:line>
                <v:oval id="Oval 114" o:spid="_x0000_s1051" style="position:absolute;left:51226;top:8360;width:7624;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HSwwAAANwAAAAPAAAAZHJzL2Rvd25yZXYueG1sRE9La8JA&#10;EL4X/A/LCL3VjaYU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f1ZB0sMAAADcAAAADwAA&#10;AAAAAAAAAAAAAAAHAgAAZHJzL2Rvd25yZXYueG1sUEsFBgAAAAADAAMAtwAAAPcCAAAAAA==&#10;" filled="f" strokecolor="black [3213]" strokeweight=".25pt">
                  <v:stroke joinstyle="miter"/>
                  <v:textbox style="mso-fit-shape-to-text:t" inset="0,0,0,0">
                    <w:txbxContent>
                      <w:p w14:paraId="64A54724" w14:textId="59DD660B"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registration fee</w:t>
                        </w:r>
                      </w:p>
                    </w:txbxContent>
                  </v:textbox>
                </v:oval>
                <v:oval id="Oval 115" o:spid="_x0000_s1052" style="position:absolute;left:61989;top:19954;width:5801;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" filled="f" strokecolor="black [3213]" strokeweight=".25pt">
                  <v:stroke joinstyle="miter"/>
                  <v:textbox style="mso-fit-shape-to-text:t" inset="0,0,0,0">
                    <w:txbxContent>
                      <w:p w14:paraId="2E7A3389" w14:textId="04463C95"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location</w:t>
                        </w:r>
                      </w:p>
                    </w:txbxContent>
                  </v:textbox>
                </v:oval>
                <v:line id="Straight Connector 118" o:spid="_x0000_s1053" style="position:absolute;flip:y;visibility:visible;mso-wrap-style:square" from="62840,15731" to="6374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" strokecolor="black [3213]" strokeweight=".25pt">
                  <v:stroke joinstyle="miter"/>
                </v:line>
                <v:oval id="Oval 119" o:spid="_x0000_s1054" style="position:absolute;left:5878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" filled="f" strokecolor="black [3213]" strokeweight=".25pt">
                  <v:stroke joinstyle="miter"/>
                  <v:textbox style="mso-fit-shape-to-text:t" inset="0,0,0,0">
                    <w:txbxContent>
                      <w:p w14:paraId="232E3507" w14:textId="0450EEF2"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room</w:t>
                        </w:r>
                      </w:p>
                    </w:txbxContent>
                  </v:textbox>
                </v:oval>
                <v:oval id="Oval 120" o:spid="_x0000_s1055" style="position:absolute;left:64156;top:16027;width:438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" filled="f" strokecolor="black [3213]" strokeweight=".25pt">
                  <v:stroke joinstyle="miter"/>
                  <v:textbox style="mso-fit-shape-to-text:t" inset="0,0,0,0">
                    <w:txbxContent>
                      <w:p w14:paraId="01AF7579" w14:textId="18A6EE36"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floor</w:t>
                        </w:r>
                      </w:p>
                    </w:txbxContent>
                  </v:textbox>
                </v:oval>
                <v:oval id="Oval 121" o:spid="_x0000_s1056" style="position:absolute;left:60963;top:13711;width:556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" filled="f" strokecolor="black [3213]" strokeweight=".25pt">
                  <v:stroke joinstyle="miter"/>
                  <v:textbox style="mso-fit-shape-to-text:t" inset="0,0,0,0">
                    <w:txbxContent>
                      <w:p w14:paraId="1D9657E7" w14:textId="196A683C" w:rsidR="006F792B" w:rsidRDefault="006F792B" w:rsidP="006F792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building</w:t>
                        </w:r>
                      </w:p>
                    </w:txbxContent>
                  </v:textbox>
                </v:oval>
                <v:line id="Straight Connector 122" o:spid="_x0000_s1057" style="position:absolute;flip:x;visibility:visible;mso-wrap-style:square" from="61290,21974" to="64893,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" strokecolor="black [3213]" strokeweight=".25pt">
                  <v:stroke joinstyle="miter"/>
                </v:line>
                <v:line id="Straight Connector 123" o:spid="_x0000_s1058" style="position:absolute;visibility:visible;mso-wrap-style:square" from="62526,17750" to="62840,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b13wAAAANwAAAAPAAAAZHJzL2Rvd25yZXYueG1sRE/LqsIw&#10;EN0L/kMY4e40VVG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s9m9d8AAAADcAAAADwAAAAAA&#10;AAAAAAAAAAAHAgAAZHJzL2Rvd25yZXYueG1sUEsFBgAAAAADAAMAtwAAAPQCAAAAAA==&#10;" strokecolor="black [3213]" strokeweight=".25pt">
                  <v:stroke joinstyle="miter"/>
                </v:line>
                <v:line id="Straight Connector 124" o:spid="_x0000_s1059" style="position:absolute;visibility:visible;mso-wrap-style:square" from="55038,12348" to="61290,25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" strokecolor="black [3213]" strokeweight=".25pt">
                  <v:stroke joinstyle="miter"/>
                </v:line>
                <v:line id="Straight Connector 125" o:spid="_x0000_s1060" style="position:absolute;flip:y;visibility:visible;mso-wrap-style:square" from="62840,17750" to="64798,2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" strokecolor="black [3213]" strokeweight=".25pt">
                  <v:stroke joinstyle="miter"/>
                </v:line>
                <v:shape id="Flowchart: Decision 128" o:spid="_x0000_s1061" type="#_x0000_t110" style="position:absolute;left:22957;top:25722;width:4369;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" filled="f" strokecolor="black [3213]" strokeweight=".25pt">
                  <v:textbox style="mso-fit-shape-to-text:t" inset="0,0,0,0">
                    <w:txbxContent>
                      <w:p w14:paraId="368882CC" w14:textId="38A2120A" w:rsidR="00EF61EF" w:rsidRDefault="00506435" w:rsidP="00EF61EF">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joins</w:t>
                        </w:r>
                      </w:p>
                    </w:txbxContent>
                  </v:textbox>
                </v:shape>
                <v:line id="Straight Connector 129" o:spid="_x0000_s1062" style="position:absolute;flip:x y;visibility:visible;mso-wrap-style:square" from="27326,27151" to="30829,27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" strokecolor="black [3213]" strokeweight="3pt">
                  <v:stroke linestyle="thinThin" joinstyle="miter"/>
                </v:line>
                <v:rect id="Rectangle 131" o:spid="_x0000_s1063" style="position:absolute;left:12892;top:25480;width:5903;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" filled="f" strokecolor="black [3213]" strokeweight=".25pt">
                  <v:textbox style="mso-fit-shape-to-text:t" inset="2.61578mm,2.61578mm,2.61578mm,2.61578mm">
                    <w:txbxContent>
                      <w:p w14:paraId="1133D928" w14:textId="2D136A77" w:rsidR="00EF61EF" w:rsidRDefault="00EF61EF" w:rsidP="00EF61EF">
                        <w:pPr>
                          <w:rPr>
                            <w:rFonts w:ascii="Calibri Light" w:eastAsia="Calibri" w:hAnsi="Calibri Light" w:cs="Arial"/>
                            <w:color w:val="000000"/>
                            <w:sz w:val="18"/>
                            <w:szCs w:val="18"/>
                          </w:rPr>
                        </w:pPr>
                        <w:r>
                          <w:rPr>
                            <w:rFonts w:ascii="Calibri Light" w:eastAsia="Calibri" w:hAnsi="Calibri Light" w:cs="Arial"/>
                            <w:color w:val="000000"/>
                            <w:sz w:val="18"/>
                            <w:szCs w:val="18"/>
                          </w:rPr>
                          <w:t>Member</w:t>
                        </w:r>
                      </w:p>
                    </w:txbxContent>
                  </v:textbox>
                </v:rect>
                <v:shape id="Text Box 15" o:spid="_x0000_s1064" type="#_x0000_t202" style="position:absolute;left:27748;top:25371;width:794;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" filled="f" stroked="f" strokeweight=".5pt">
                  <v:textbox style="mso-fit-shape-to-text:t" inset="0,0,0,0">
                    <w:txbxContent>
                      <w:p w14:paraId="6E80134D" w14:textId="112F55BE" w:rsidR="00FB453A" w:rsidRDefault="00E165EF" w:rsidP="00FB453A">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065" type="#_x0000_t202" style="position:absolute;left:21518;top:25356;width:1035;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" filled="f" stroked="f" strokeweight=".5pt">
                  <v:textbox style="mso-fit-shape-to-text:t" inset="0,0,0,0">
                    <w:txbxContent>
                      <w:p w14:paraId="7CA31043" w14:textId="77777777" w:rsidR="00E165EF" w:rsidRDefault="00E165EF" w:rsidP="00E165EF">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oval id="Oval 134" o:spid="_x0000_s1066" style="position:absolute;left:690;top:23459;width:7481;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4x2ywgAAANwAAAAPAAAAZHJzL2Rvd25yZXYueG1sRE9Na8JA&#10;EL0X/A/LCL3VjUYk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A04x2ywgAAANwAAAAPAAAA&#10;AAAAAAAAAAAAAAcCAABkcnMvZG93bnJldi54bWxQSwUGAAAAAAMAAwC3AAAA9gIAAAAA&#10;" filled="f" strokecolor="black [3213]" strokeweight=".25pt">
                  <v:stroke joinstyle="miter"/>
                  <v:textbox style="mso-fit-shape-to-text:t" inset="0,0,0,0">
                    <w:txbxContent>
                      <w:p w14:paraId="0B7A71BA" w14:textId="0EB3B489" w:rsidR="006E500D" w:rsidRPr="006E500D" w:rsidRDefault="00F16FAE" w:rsidP="006E500D">
                        <w:pPr>
                          <w:jc w:val="center"/>
                          <w:rPr>
                            <w:rFonts w:ascii="Calibri Light" w:eastAsia="Calibri" w:hAnsi="Calibri Light" w:cs="Arial"/>
                            <w:color w:val="000000"/>
                            <w:sz w:val="18"/>
                            <w:szCs w:val="18"/>
                          </w:rPr>
                        </w:pPr>
                        <w:ins w:id="38" w:author="Yan Fung Yenny Hou" w:date="2022-06-27T21:11:00Z">
                          <w:r>
                            <w:rPr>
                              <w:rFonts w:ascii="Calibri Light" w:eastAsia="Calibri" w:hAnsi="Calibri Light" w:cs="Arial"/>
                              <w:color w:val="000000"/>
                              <w:sz w:val="18"/>
                              <w:szCs w:val="18"/>
                            </w:rPr>
                            <w:t xml:space="preserve">first </w:t>
                          </w:r>
                        </w:ins>
                        <w:r w:rsidR="006E500D" w:rsidRPr="006E500D">
                          <w:rPr>
                            <w:rFonts w:ascii="Calibri Light" w:eastAsia="Calibri" w:hAnsi="Calibri Light" w:cs="Arial"/>
                            <w:color w:val="000000"/>
                            <w:sz w:val="18"/>
                            <w:szCs w:val="18"/>
                          </w:rPr>
                          <w:t>name</w:t>
                        </w:r>
                      </w:p>
                    </w:txbxContent>
                  </v:textbox>
                </v:oval>
                <v:oval id="Oval 135" o:spid="_x0000_s1067" style="position:absolute;left:1633;top:18941;width:6538;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" filled="f" strokecolor="black [3213]" strokeweight=".25pt">
                  <v:stroke joinstyle="miter"/>
                  <v:textbox style="mso-fit-shape-to-text:t" inset="0,0,0,0">
                    <w:txbxContent>
                      <w:p w14:paraId="4D885BAF" w14:textId="35CCFDC6" w:rsidR="006E500D" w:rsidRDefault="0078184C" w:rsidP="006E500D">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member </w:t>
                        </w:r>
                        <w:r w:rsidR="007471BA">
                          <w:rPr>
                            <w:rFonts w:ascii="Calibri Light" w:eastAsia="Calibri" w:hAnsi="Calibri Light" w:cs="Arial"/>
                            <w:color w:val="000000"/>
                            <w:sz w:val="18"/>
                            <w:szCs w:val="18"/>
                            <w:u w:val="single"/>
                          </w:rPr>
                          <w:t>ID</w:t>
                        </w:r>
                      </w:p>
                    </w:txbxContent>
                  </v:textbox>
                </v:oval>
                <v:line id="Straight Connector 136" o:spid="_x0000_s1068" style="position:absolute;flip:x y;visibility:visible;mso-wrap-style:square" from="7213,22344" to="12892,2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" strokecolor="black [3213]" strokeweight=".25pt">
                  <v:stroke joinstyle="miter"/>
                </v:line>
                <v:line id="Straight Connector 137" o:spid="_x0000_s1069" style="position:absolute;flip:x y;visibility:visible;mso-wrap-style:square" from="7075,25184" to="12892,271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" strokecolor="black [3213]" strokeweight=".25pt">
                  <v:stroke joinstyle="miter"/>
                </v:line>
                <v:group id="Group 138" o:spid="_x0000_s1070" style="position:absolute;left:11857;top:31950;width:7180;height:8103" coordsize="6533,81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3lzn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">
                  <v:oval id="Oval 139" o:spid="_x0000_s1071" style="position:absolute;left:1968;width:3302;height:3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" filled="f" strokecolor="black [3213]" strokeweight=".5pt">
                    <v:stroke joinstyle="miter"/>
                    <v:textbox inset="1mm,0,1mm,0">
                      <w:txbxContent>
                        <w:p w14:paraId="5B5778BE" w14:textId="77777777" w:rsidR="0098059D" w:rsidRDefault="0098059D" w:rsidP="0098059D">
                          <w:pPr>
                            <w:jc w:val="center"/>
                            <w:rPr>
                              <w:rFonts w:ascii="Calibri Light" w:eastAsia="Calibri" w:hAnsi="Calibri Light"/>
                              <w:color w:val="000000"/>
                              <w:sz w:val="18"/>
                              <w:szCs w:val="18"/>
                            </w:rPr>
                          </w:pPr>
                          <w:r>
                            <w:rPr>
                              <w:rFonts w:ascii="Calibri Light" w:eastAsia="Calibri" w:hAnsi="Calibri Light"/>
                              <w:color w:val="000000"/>
                              <w:sz w:val="18"/>
                              <w:szCs w:val="18"/>
                            </w:rPr>
                            <w:t>d</w:t>
                          </w:r>
                        </w:p>
                      </w:txbxContent>
                    </v:textbox>
                  </v:oval>
                  <v:group id="Group 140" o:spid="_x0000_s1072" style="position:absolute;top:2928;width:2452;height:5178" coordorigin=",2928" coordsize="2452,5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riOc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4Ivz8gEev4LAAD//wMAUEsBAi0AFAAGAAgAAAAhANvh9svuAAAAhQEAABMAAAAAAAAA&#10;AAAAAAAAAAAAAFtDb250ZW50X1R5cGVzXS54bWxQSwECLQAUAAYACAAAACEAWvQsW78AAAAVAQAA&#10;CwAAAAAAAAAAAAAAAAAfAQAAX3JlbHMvLnJlbHNQSwECLQAUAAYACAAAACEA3a4jnMYAAADcAAAA&#10;DwAAAAAAAAAAAAAAAAAHAgAAZHJzL2Rvd25yZXYueG1sUEsFBgAAAAADAAMAtwAAAPoCAAAAAA==&#10;">
                    <v:line id="Straight Connector 144" o:spid="_x0000_s1073" style="position:absolute;flip:x;visibility:visible;mso-wrap-style:square" from="0,2928" to="2452,81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" strokecolor="black [3213]" strokeweight=".5pt">
                      <v:stroke joinstyle="miter"/>
                    </v:line>
                    <v:shape id="Freeform: Shape 145" o:spid="_x0000_s1074" style="position:absolute;left:698;top:4740;width:1270;height:1270;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" path="m44268,c15693,77787,-12882,155575,6168,203200v19050,47625,110067,97367,152400,82550c200901,270933,230534,192616,260168,114300e" filled="f" strokecolor="black [3213]" strokeweight=".5pt">
                      <v:stroke joinstyle="miter"/>
                      <v:path arrowok="t" o:connecttype="custom" o:connectlocs="21609,0;3011,89478;77404,125828;127000,50331" o:connectangles="0,0,0,0"/>
                    </v:shape>
                  </v:group>
                  <v:group id="Group 141" o:spid="_x0000_s1075" style="position:absolute;left:4786;top:2928;width:1747;height:5178" coordorigin="4786,2928" coordsize="1747,5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">
                    <v:line id="Straight Connector 142" o:spid="_x0000_s1076" style="position:absolute;visibility:visible;mso-wrap-style:square" from="4786,2928" to="6534,81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" strokecolor="black [3213]" strokeweight=".25pt">
                      <v:stroke joinstyle="miter"/>
                    </v:line>
                    <v:shape id="Freeform: Shape 143" o:spid="_x0000_s1077" style="position:absolute;left:5001;top:4605;width:1270;height:1270;rotation:-2867293fd;visibility:visible;mso-wrap-style:square;v-text-anchor:middle" coordsize="260168,2884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" path="m44268,c15693,77787,-12882,155575,6168,203200v19050,47625,110067,97367,152400,82550c200901,270933,230534,192616,260168,114300e" filled="f" strokecolor="black [3213]" strokeweight=".25pt">
                      <v:stroke joinstyle="miter"/>
                      <v:path arrowok="t" o:connecttype="custom" o:connectlocs="21609,0;3011,89478;77404,125828;127000,50331" o:connectangles="0,0,0,0"/>
                    </v:shape>
                  </v:group>
                </v:group>
                <v:line id="Straight Connector 146" o:spid="_x0000_s1078" style="position:absolute;flip:y;visibility:visible;mso-wrap-style:square" from="15835,28792" to="15844,31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" strokecolor="black [3213]" strokeweight="3pt">
                  <v:stroke linestyle="thinThin" joinstyle="miter"/>
                </v:line>
                <v:rect id="Rectangle 147" o:spid="_x0000_s1079" style="position:absolute;left:8610;top:40053;width:5941;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" filled="f" strokecolor="black [3213]" strokeweight=".25pt">
                  <v:textbox style="mso-fit-shape-to-text:t" inset="2.61578mm,2.61578mm,2.61578mm,2.61578mm">
                    <w:txbxContent>
                      <w:p w14:paraId="2DC6DEC8" w14:textId="03717855"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Alumnus</w:t>
                        </w:r>
                      </w:p>
                    </w:txbxContent>
                  </v:textbox>
                </v:rect>
                <v:rect id="Rectangle 148" o:spid="_x0000_s1080" style="position:absolute;left:16281;top:40119;width:5535;height:331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" filled="f" strokecolor="black [3213]" strokeweight=".25pt">
                  <v:textbox style="mso-fit-shape-to-text:t" inset="2.61578mm,2.61578mm,2.61578mm,2.61578mm">
                    <w:txbxContent>
                      <w:p w14:paraId="42674D4C" w14:textId="4D088E67" w:rsidR="00F23E92" w:rsidRDefault="00F23E92" w:rsidP="00F23E92">
                        <w:pPr>
                          <w:rPr>
                            <w:rFonts w:ascii="Calibri Light" w:eastAsia="Calibri" w:hAnsi="Calibri Light" w:cs="Arial"/>
                            <w:color w:val="000000"/>
                            <w:sz w:val="18"/>
                            <w:szCs w:val="18"/>
                          </w:rPr>
                        </w:pPr>
                        <w:r>
                          <w:rPr>
                            <w:rFonts w:ascii="Calibri Light" w:eastAsia="Calibri" w:hAnsi="Calibri Light" w:cs="Arial"/>
                            <w:color w:val="000000"/>
                            <w:sz w:val="18"/>
                            <w:szCs w:val="18"/>
                          </w:rPr>
                          <w:t>Student</w:t>
                        </w:r>
                      </w:p>
                    </w:txbxContent>
                  </v:textbox>
                </v:rect>
                <v:oval id="Oval 149" o:spid="_x0000_s1081" style="position:absolute;left:4894;top:46580;width:7328;height:44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" filled="f" strokecolor="black [3213]" strokeweight="3pt">
                  <v:stroke linestyle="thinThin" joinstyle="miter"/>
                  <v:textbox style="mso-fit-shape-to-text:t" inset="0,0,0,0">
                    <w:txbxContent>
                      <w:p w14:paraId="39A572E6" w14:textId="13E35FD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 history</w:t>
                        </w:r>
                      </w:p>
                    </w:txbxContent>
                  </v:textbox>
                </v:oval>
                <v:oval id="Oval 150" o:spid="_x0000_s1082" style="position:absolute;left:458;top:55230;width:680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" filled="f" strokecolor="black [3213]" strokeweight=".25pt">
                  <v:stroke joinstyle="miter"/>
                  <v:textbox style="mso-fit-shape-to-text:t" inset="0,0,0,0">
                    <w:txbxContent>
                      <w:p w14:paraId="1DD8B32E" w14:textId="29164822"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company</w:t>
                        </w:r>
                      </w:p>
                    </w:txbxContent>
                  </v:textbox>
                </v:oval>
                <v:oval id="Oval 151" o:spid="_x0000_s1083" style="position:absolute;left:2366;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" filled="f" strokecolor="black [3213]" strokeweight=".25pt">
                  <v:stroke joinstyle="miter"/>
                  <v:textbox style="mso-fit-shape-to-text:t" inset="0,0,0,0">
                    <w:txbxContent>
                      <w:p w14:paraId="26FC5B59" w14:textId="5D958389"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position</w:t>
                        </w:r>
                      </w:p>
                    </w:txbxContent>
                  </v:textbox>
                </v:oval>
                <v:oval id="Oval 152" o:spid="_x0000_s1084" style="position:absolute;left:11599;top:54994;width:6798;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" filled="f" strokecolor="black [3213]" strokeweight=".25pt">
                  <v:stroke joinstyle="miter"/>
                  <v:textbox style="mso-fit-shape-to-text:t" inset="0,0,0,0">
                    <w:txbxContent>
                      <w:p w14:paraId="564EDCF7" w14:textId="7200E5E0"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start date</w:t>
                        </w:r>
                      </w:p>
                    </w:txbxContent>
                  </v:textbox>
                </v:oval>
                <v:oval id="Oval 153" o:spid="_x0000_s1085" style="position:absolute;left:9819;top:58645;width:679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" filled="f" strokecolor="black [3213]" strokeweight=".25pt">
                  <v:stroke joinstyle="miter"/>
                  <v:textbox style="mso-fit-shape-to-text:t" inset="0,0,0,0">
                    <w:txbxContent>
                      <w:p w14:paraId="1A3055D0" w14:textId="5ED9AA01" w:rsidR="006C3455" w:rsidRDefault="006C3455" w:rsidP="006C3455">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end</w:t>
                        </w:r>
                        <w:r w:rsidR="00D91936">
                          <w:rPr>
                            <w:rFonts w:ascii="Calibri Light" w:eastAsia="Calibri" w:hAnsi="Calibri Light" w:cs="Arial"/>
                            <w:color w:val="000000"/>
                            <w:sz w:val="18"/>
                            <w:szCs w:val="18"/>
                          </w:rPr>
                          <w:t xml:space="preserve"> date</w:t>
                        </w:r>
                      </w:p>
                    </w:txbxContent>
                  </v:textbox>
                </v:oval>
                <v:line id="Straight Connector 154" o:spid="_x0000_s1086" style="position:absolute;flip:y;visibility:visible;mso-wrap-style:square" from="3862,51062" to="8558,552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" strokecolor="black [3213]" strokeweight=".25pt">
                  <v:stroke joinstyle="miter"/>
                </v:line>
                <v:line id="Straight Connector 155" o:spid="_x0000_s1087" style="position:absolute;flip:y;visibility:visible;mso-wrap-style:square" from="8171,51062" to="8558,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" strokecolor="black [3213]" strokeweight=".25pt">
                  <v:stroke joinstyle="miter"/>
                </v:line>
                <v:line id="Straight Connector 156" o:spid="_x0000_s1088" style="position:absolute;flip:x y;visibility:visible;mso-wrap-style:square" from="8558,51062" to="10815,5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" strokecolor="black [3213]" strokeweight=".25pt">
                  <v:stroke joinstyle="miter"/>
                </v:line>
                <v:line id="Straight Connector 157" o:spid="_x0000_s1089" style="position:absolute;flip:x y;visibility:visible;mso-wrap-style:square" from="8558,51062" to="12595,552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" strokecolor="black [3213]" strokeweight=".25pt">
                  <v:stroke joinstyle="miter"/>
                </v:line>
                <v:line id="Straight Connector 158" o:spid="_x0000_s1090" style="position:absolute;flip:y;visibility:visible;mso-wrap-style:square" from="8558,43365" to="11581,46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" strokecolor="black [3213]" strokeweight=".25pt">
                  <v:stroke joinstyle="miter"/>
                </v:line>
                <v:line id="Straight Connector 162" o:spid="_x0000_s1091" style="position:absolute;flip:x y;visibility:visible;mso-wrap-style:square" from="33409,29207" to="48601,405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" strokecolor="black [3213]" strokeweight=".25pt">
                  <v:stroke joinstyle="miter"/>
                </v:line>
                <v:line id="Straight Connector 163" o:spid="_x0000_s1092" style="position:absolute;visibility:visible;mso-wrap-style:square" from="18795,28837" to="31925,4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" strokecolor="black [3213]" strokeweight=".25pt">
                  <v:stroke joinstyle="miter"/>
                </v:line>
                <v:shape id="Text Box 15" o:spid="_x0000_s1093" type="#_x0000_t202" style="position:absolute;left:49315;top:43431;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" filled="f" stroked="f" strokeweight=".5pt">
                  <v:textbox style="mso-fit-shape-to-text:t" inset="0,0,0,0">
                    <w:txbxContent>
                      <w:p w14:paraId="2144195A" w14:textId="3EC7D3FC" w:rsidR="00227DE4" w:rsidRDefault="005944C7" w:rsidP="00227DE4">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094" type="#_x0000_t202" style="position:absolute;left:49101;top:38659;width:64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" filled="f" stroked="f" strokeweight=".5pt">
                  <v:textbox style="mso-fit-shape-to-text:t" inset="0,0,0,0">
                    <w:txbxContent>
                      <w:p w14:paraId="09336591" w14:textId="77777777" w:rsidR="00261906" w:rsidRDefault="00261906" w:rsidP="00261906">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oval id="Oval 167" o:spid="_x0000_s1095" style="position:absolute;left:38835;top:58902;width:8091;height:3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" filled="f" strokecolor="black [3213]" strokeweight=".25pt">
                  <v:stroke joinstyle="miter"/>
                  <v:textbox style="mso-fit-shape-to-text:t" inset="0,0,0,0">
                    <w:txbxContent>
                      <w:p w14:paraId="24E9C6F7" w14:textId="5A49FE17" w:rsidR="00C91A1C" w:rsidRPr="00506C3F" w:rsidRDefault="007B46E2" w:rsidP="00C91A1C">
                        <w:pPr>
                          <w:jc w:val="center"/>
                          <w:rPr>
                            <w:rFonts w:ascii="Calibri Light" w:eastAsia="Calibri" w:hAnsi="Calibri Light"/>
                            <w:color w:val="000000"/>
                            <w:sz w:val="18"/>
                            <w:szCs w:val="18"/>
                            <w:u w:val="single"/>
                          </w:rPr>
                        </w:pPr>
                        <w:r w:rsidRPr="00506C3F">
                          <w:rPr>
                            <w:rFonts w:ascii="Calibri Light" w:eastAsia="Calibri" w:hAnsi="Calibri Light"/>
                            <w:color w:val="000000"/>
                            <w:sz w:val="18"/>
                            <w:szCs w:val="18"/>
                            <w:u w:val="single"/>
                          </w:rPr>
                          <w:t>project code</w:t>
                        </w:r>
                      </w:p>
                    </w:txbxContent>
                  </v:textbox>
                </v:oval>
                <v:line id="Straight Connector 168" o:spid="_x0000_s1096" style="position:absolute;flip:y;visibility:visible;mso-wrap-style:square" from="42882,53205" to="48551,589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" strokecolor="black [3213]" strokeweight=".25pt">
                  <v:stroke joinstyle="miter"/>
                </v:line>
                <v:line id="Straight Connector 169" o:spid="_x0000_s1097" style="position:absolute;flip:x y;visibility:visible;mso-wrap-style:square" from="48551,53205" to="55431,597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" strokecolor="black [3213]" strokeweight=".25pt">
                  <v:stroke joinstyle="miter"/>
                </v:line>
                <v:oval id="Oval 170" o:spid="_x0000_s1098" style="position:absolute;left:53087;top:59777;width:4687;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" filled="f" strokecolor="black [3213]" strokeweight=".25pt">
                  <v:stroke joinstyle="miter"/>
                  <v:textbox style="mso-fit-shape-to-text:t" inset="0,0,0,0">
                    <w:txbxContent>
                      <w:p w14:paraId="074F76F6" w14:textId="4BDE5E89" w:rsidR="00792BB0" w:rsidRDefault="00792BB0" w:rsidP="00792BB0">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budget</w:t>
                        </w:r>
                      </w:p>
                    </w:txbxContent>
                  </v:textbox>
                </v:oval>
                <v:oval id="Oval 171" o:spid="_x0000_s1099" style="position:absolute;left:21816;top:44701;width:7364;height:3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" filled="f" strokecolor="black [3213]" strokeweight=".25pt">
                  <v:stroke joinstyle="miter"/>
                  <v:textbox style="mso-fit-shape-to-text:t" inset="0,0,0,0">
                    <w:txbxContent>
                      <w:p w14:paraId="50AA881B" w14:textId="7835DF3A" w:rsidR="00935647" w:rsidRDefault="00277FC9" w:rsidP="00935647">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 xml:space="preserve">member </w:t>
                        </w:r>
                        <w:r w:rsidR="00935647">
                          <w:rPr>
                            <w:rFonts w:ascii="Calibri Light" w:eastAsia="Calibri" w:hAnsi="Calibri Light" w:cs="Arial"/>
                            <w:color w:val="000000"/>
                            <w:sz w:val="18"/>
                            <w:szCs w:val="18"/>
                          </w:rPr>
                          <w:t>portion</w:t>
                        </w:r>
                      </w:p>
                    </w:txbxContent>
                  </v:textbox>
                </v:oval>
                <v:oval id="Oval 174" o:spid="_x0000_s1100" style="position:absolute;left:47958;top:60010;width:4679;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" filled="f" strokecolor="black [3213]" strokeweight=".25pt">
                  <v:stroke joinstyle="miter"/>
                  <v:textbox style="mso-fit-shape-to-text:t" inset="0,0,0,0">
                    <w:txbxContent>
                      <w:p w14:paraId="159C27ED" w14:textId="20D60716" w:rsidR="007B46E2" w:rsidRDefault="007B46E2" w:rsidP="007B46E2">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name</w:t>
                        </w:r>
                      </w:p>
                    </w:txbxContent>
                  </v:textbox>
                </v:oval>
                <v:line id="Straight Connector 175" o:spid="_x0000_s1101" style="position:absolute;flip:x y;visibility:visible;mso-wrap-style:square" from="48551,53205" to="50298,60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" strokecolor="black [3213]" strokeweight=".25pt">
                  <v:stroke joinstyle="miter"/>
                </v:line>
                <v:line id="Straight Connector 126" o:spid="_x0000_s1102" style="position:absolute;flip:y;visibility:visible;mso-wrap-style:square" from="25498,41481" to="27708,447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" strokecolor="black [3213]" strokeweight=".25pt">
                  <v:stroke joinstyle="miter"/>
                </v:line>
                <v:shape id="Text Box 15" o:spid="_x0000_s1103" type="#_x0000_t202" style="position:absolute;left:36834;top:40021;width:793;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" filled="f" stroked="f" strokeweight=".5pt">
                  <v:textbox style="mso-fit-shape-to-text:t" inset="0,0,0,0">
                    <w:txbxContent>
                      <w:p w14:paraId="4EC6F3A3"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N</w:t>
                        </w:r>
                      </w:p>
                    </w:txbxContent>
                  </v:textbox>
                </v:shape>
                <v:shape id="Text Box 15" o:spid="_x0000_s1104" type="#_x0000_t202" style="position:absolute;left:31801;top:38053;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" filled="f" stroked="f" strokeweight=".5pt">
                  <v:textbox style="mso-fit-shape-to-text:t" inset="0,0,0,0">
                    <w:txbxContent>
                      <w:p w14:paraId="257527B1" w14:textId="77777777" w:rsidR="00027BC3" w:rsidRDefault="00027BC3" w:rsidP="00027BC3">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78" o:spid="_x0000_s1105" style="position:absolute;flip:x y;visibility:visible;mso-wrap-style:square" from="18795,27136" to="22958,27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" strokecolor="black [3213]" strokeweight="3pt">
                  <v:stroke linestyle="thinThin" joinstyle="miter"/>
                </v:line>
                <v:oval id="Oval 102" o:spid="_x0000_s1106" style="position:absolute;left:30568;top:4195;width:4678;height:2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" filled="f" strokecolor="black [3213]" strokeweight=".25pt">
                  <v:stroke joinstyle="miter"/>
                  <v:textbox style="mso-fit-shape-to-text:t" inset="0,0,0,0">
                    <w:txbxContent>
                      <w:p w14:paraId="00C88402" w14:textId="2BB405F9" w:rsidR="00125B1A" w:rsidRDefault="00125B1A" w:rsidP="00125B1A">
                        <w:pPr>
                          <w:jc w:val="center"/>
                          <w:rPr>
                            <w:rFonts w:ascii="Calibri Light" w:eastAsia="Calibri" w:hAnsi="Calibri Light" w:cs="Arial"/>
                            <w:color w:val="000000"/>
                            <w:sz w:val="18"/>
                            <w:szCs w:val="18"/>
                          </w:rPr>
                        </w:pPr>
                        <w:r>
                          <w:rPr>
                            <w:rFonts w:ascii="Calibri Light" w:eastAsia="Calibri" w:hAnsi="Calibri Light" w:cs="Arial"/>
                            <w:color w:val="000000"/>
                            <w:sz w:val="18"/>
                            <w:szCs w:val="18"/>
                            <w:u w:val="single"/>
                          </w:rPr>
                          <w:t xml:space="preserve">club </w:t>
                        </w:r>
                        <w:r w:rsidR="007471BA">
                          <w:rPr>
                            <w:rFonts w:ascii="Calibri Light" w:eastAsia="Calibri" w:hAnsi="Calibri Light" w:cs="Arial"/>
                            <w:color w:val="000000"/>
                            <w:sz w:val="18"/>
                            <w:szCs w:val="18"/>
                            <w:u w:val="single"/>
                          </w:rPr>
                          <w:t>ID</w:t>
                        </w:r>
                      </w:p>
                    </w:txbxContent>
                  </v:textbox>
                </v:oval>
                <v:line id="Straight Connector 130" o:spid="_x0000_s1107" style="position:absolute;flip:x y;visibility:visible;mso-wrap-style:square" from="32907,6216" to="33441,8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" strokecolor="black [3213]" strokeweight=".25pt">
                  <v:stroke joinstyle="miter"/>
                </v:line>
                <v:oval id="Oval 166" o:spid="_x0000_s1108" style="position:absolute;left:35427;top:19924;width:6206;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" filled="f" strokecolor="black [3213]" strokeweight=".25pt">
                  <v:stroke joinstyle="miter"/>
                  <v:textbox style="mso-fit-shape-to-text:t" inset="0,0,0,0">
                    <w:txbxContent>
                      <w:p w14:paraId="172D061E" w14:textId="58280107" w:rsidR="005B6E8A" w:rsidRPr="00506C3F" w:rsidRDefault="005B6E8A" w:rsidP="005B6E8A">
                        <w:pPr>
                          <w:jc w:val="center"/>
                          <w:rPr>
                            <w:rFonts w:ascii="Calibri Light" w:eastAsia="Calibri" w:hAnsi="Calibri Light" w:cs="Arial"/>
                            <w:color w:val="000000"/>
                            <w:sz w:val="18"/>
                            <w:szCs w:val="18"/>
                            <w:u w:val="dotted"/>
                          </w:rPr>
                        </w:pPr>
                        <w:r w:rsidRPr="00506C3F">
                          <w:rPr>
                            <w:rFonts w:ascii="Calibri Light" w:eastAsia="Calibri" w:hAnsi="Calibri Light" w:cs="Arial"/>
                            <w:color w:val="000000"/>
                            <w:sz w:val="18"/>
                            <w:szCs w:val="18"/>
                            <w:u w:val="dotted"/>
                          </w:rPr>
                          <w:t>group ID</w:t>
                        </w:r>
                      </w:p>
                    </w:txbxContent>
                  </v:textbox>
                </v:oval>
                <v:line id="Straight Connector 172" o:spid="_x0000_s1109" style="position:absolute;flip:y;visibility:visible;mso-wrap-style:square" from="35754,21944" to="38531,25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" strokecolor="black [3213]" strokeweight=".25pt">
                  <v:stroke joinstyle="miter"/>
                </v:line>
                <v:rect id="Rectangle 179" o:spid="_x0000_s1110" style="position:absolute;left:45961;top:49892;width:5179;height:3313;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" filled="f" strokecolor="black [3213]" strokeweight=".25pt">
                  <v:textbox style="mso-fit-shape-to-text:t" inset="2.61578mm,2.61578mm,2.61578mm,2.61578mm">
                    <w:txbxContent>
                      <w:p w14:paraId="0BB89BCB" w14:textId="54486AFE" w:rsidR="00D37A06" w:rsidRDefault="00D37A06" w:rsidP="00D37A06">
                        <w:pPr>
                          <w:rPr>
                            <w:rFonts w:ascii="Calibri Light" w:eastAsia="Calibri" w:hAnsi="Calibri Light" w:cs="Arial"/>
                            <w:color w:val="000000"/>
                            <w:sz w:val="18"/>
                            <w:szCs w:val="18"/>
                          </w:rPr>
                        </w:pPr>
                        <w:r>
                          <w:rPr>
                            <w:rFonts w:ascii="Calibri Light" w:eastAsia="Calibri" w:hAnsi="Calibri Light" w:cs="Arial"/>
                            <w:color w:val="000000"/>
                            <w:sz w:val="18"/>
                            <w:szCs w:val="18"/>
                          </w:rPr>
                          <w:t>Project</w:t>
                        </w:r>
                      </w:p>
                    </w:txbxContent>
                  </v:textbox>
                </v:rect>
                <v:line id="Straight Connector 180" o:spid="_x0000_s1111" style="position:absolute;visibility:visible;mso-wrap-style:square" from="36141,41481" to="48551,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" strokecolor="black [3213]" strokeweight=".25pt">
                  <v:stroke joinstyle="miter"/>
                </v:line>
                <v:line id="Straight Connector 181" o:spid="_x0000_s1112" style="position:absolute;flip:x;visibility:visible;mso-wrap-style:square" from="48551,43365" to="48602,49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" strokecolor="black [3213]" strokeweight=".25pt">
                  <v:stroke joinstyle="miter"/>
                </v:line>
                <v:shape id="Flowchart: Decision 182" o:spid="_x0000_s1113" type="#_x0000_t110" style="position:absolute;left:27708;top:40053;width:8433;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" filled="f" strokecolor="black [3213]" strokeweight=".25pt">
                  <v:textbox style="mso-fit-shape-to-text:t" inset="0,0,0,0">
                    <w:txbxContent>
                      <w:p w14:paraId="738C54E0" w14:textId="4371DF56" w:rsidR="00277FC9" w:rsidRDefault="00277FC9" w:rsidP="00277FC9">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works on</w:t>
                        </w:r>
                      </w:p>
                    </w:txbxContent>
                  </v:textbox>
                </v:shape>
                <v:shape id="Flowchart: Decision 183" o:spid="_x0000_s1114" type="#_x0000_t110" style="position:absolute;left:44448;top:40507;width:8306;height:2858;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wGiwwAAANwAAAAPAAAAZHJzL2Rvd25yZXYueG1sRE9La8JA&#10;EL4L/Q/LFHozm7Yg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wTsBosMAAADcAAAADwAA&#10;AAAAAAAAAAAAAAAHAgAAZHJzL2Rvd25yZXYueG1sUEsFBgAAAAADAAMAtwAAAPcCAAAAAA==&#10;" filled="f" strokecolor="black [3213]" strokeweight=".25pt">
                  <v:textbox style="mso-fit-shape-to-text:t" inset="0,0,0,0">
                    <w:txbxContent>
                      <w:p w14:paraId="3C08AF64" w14:textId="68B431C2" w:rsidR="00277FC9" w:rsidRDefault="00277FC9" w:rsidP="00277FC9">
                        <w:pPr>
                          <w:jc w:val="center"/>
                          <w:rPr>
                            <w:rFonts w:ascii="Calibri Light" w:eastAsia="Calibri" w:hAnsi="Calibri Light" w:cs="Arial"/>
                            <w:color w:val="008080"/>
                            <w:sz w:val="18"/>
                            <w:szCs w:val="18"/>
                          </w:rPr>
                        </w:pPr>
                        <w:r w:rsidRPr="00506C3F">
                          <w:rPr>
                            <w:rFonts w:ascii="Calibri Light" w:eastAsia="Calibri" w:hAnsi="Calibri Light" w:cs="Arial"/>
                            <w:color w:val="000000"/>
                            <w:sz w:val="18"/>
                            <w:szCs w:val="18"/>
                          </w:rPr>
                          <w:t>manages</w:t>
                        </w:r>
                      </w:p>
                    </w:txbxContent>
                  </v:textbox>
                </v:shape>
                <v:rect id="Rectangle 116" o:spid="_x0000_s1115" style="position:absolute;left:30829;top:25546;width:5160;height:3661;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" filled="f" strokecolor="black [3213]" strokeweight="3pt">
                  <v:stroke linestyle="thinThin"/>
                  <v:textbox style="mso-fit-shape-to-text:t" inset="2.61578mm,2.61578mm,2.61578mm,2.61578mm">
                    <w:txbxContent>
                      <w:p w14:paraId="2C33A4B6" w14:textId="06188F7A" w:rsidR="009E49AB" w:rsidRDefault="009E49AB" w:rsidP="009E49AB">
                        <w:pPr>
                          <w:jc w:val="center"/>
                          <w:rPr>
                            <w:rFonts w:ascii="Calibri Light" w:eastAsia="Calibri" w:hAnsi="Calibri Light" w:cs="Arial"/>
                            <w:color w:val="000000"/>
                            <w:sz w:val="18"/>
                            <w:szCs w:val="18"/>
                          </w:rPr>
                        </w:pPr>
                        <w:r>
                          <w:rPr>
                            <w:rFonts w:ascii="Calibri Light" w:eastAsia="Calibri" w:hAnsi="Calibri Light" w:cs="Arial"/>
                            <w:color w:val="000000"/>
                            <w:sz w:val="18"/>
                            <w:szCs w:val="18"/>
                          </w:rPr>
                          <w:t>Group</w:t>
                        </w:r>
                      </w:p>
                    </w:txbxContent>
                  </v:textbox>
                </v:rect>
                <v:shape id="Flowchart: Decision 117" o:spid="_x0000_s1116" type="#_x0000_t110" style="position:absolute;left:31455;top:15513;width:3912;height:3696;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" filled="f" strokecolor="black [3213]" strokeweight="3pt">
                  <v:stroke linestyle="thinThin"/>
                  <v:textbox style="mso-fit-shape-to-text:t" inset="0,0,0,0">
                    <w:txbxContent>
                      <w:p w14:paraId="0E4814AE" w14:textId="59D682F8" w:rsidR="009E49AB" w:rsidRDefault="009E49AB" w:rsidP="009E49AB">
                        <w:pPr>
                          <w:spacing w:line="252" w:lineRule="auto"/>
                          <w:jc w:val="center"/>
                          <w:rPr>
                            <w:rFonts w:ascii="Calibri Light" w:eastAsia="Calibri" w:hAnsi="Calibri Light" w:cs="Arial"/>
                            <w:color w:val="000000"/>
                            <w:sz w:val="18"/>
                            <w:szCs w:val="18"/>
                          </w:rPr>
                        </w:pPr>
                        <w:r>
                          <w:rPr>
                            <w:rFonts w:ascii="Calibri Light" w:eastAsia="Calibri" w:hAnsi="Calibri Light" w:cs="Arial"/>
                            <w:color w:val="000000"/>
                            <w:sz w:val="18"/>
                            <w:szCs w:val="18"/>
                          </w:rPr>
                          <w:t>has</w:t>
                        </w:r>
                      </w:p>
                    </w:txbxContent>
                  </v:textbox>
                </v:shape>
                <v:oval id="Oval 159" o:spid="_x0000_s1117" style="position:absolute;left:690;top:26194;width:7722;height:20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" filled="f" strokecolor="black [3213]" strokeweight=".25pt">
                  <v:stroke joinstyle="miter"/>
                  <v:textbox style="mso-fit-shape-to-text:t" inset="0,0,0,0">
                    <w:txbxContent>
                      <w:p w14:paraId="0FB038F9" w14:textId="58F6C4DD" w:rsidR="00F16FAE" w:rsidRDefault="00F16FAE" w:rsidP="00F16FAE">
                        <w:pPr>
                          <w:jc w:val="center"/>
                          <w:rPr>
                            <w:rFonts w:ascii="Calibri Light" w:eastAsia="Calibri" w:hAnsi="Calibri Light" w:cs="Arial"/>
                            <w:color w:val="000000"/>
                            <w:sz w:val="18"/>
                            <w:szCs w:val="18"/>
                          </w:rPr>
                        </w:pPr>
                        <w:ins w:id="39" w:author="Yan Fung Yenny Hou" w:date="2022-06-27T21:12:00Z">
                          <w:r>
                            <w:rPr>
                              <w:rFonts w:ascii="Calibri Light" w:eastAsia="Calibri" w:hAnsi="Calibri Light" w:cs="Arial"/>
                              <w:color w:val="000000"/>
                              <w:sz w:val="18"/>
                              <w:szCs w:val="18"/>
                            </w:rPr>
                            <w:t>l</w:t>
                          </w:r>
                        </w:ins>
                        <w:ins w:id="40" w:author="Yan Fung Yenny Hou" w:date="2022-06-27T21:11:00Z">
                          <w:r>
                            <w:rPr>
                              <w:rFonts w:ascii="Calibri Light" w:eastAsia="Calibri" w:hAnsi="Calibri Light" w:cs="Arial"/>
                              <w:color w:val="000000"/>
                              <w:sz w:val="18"/>
                              <w:szCs w:val="18"/>
                            </w:rPr>
                            <w:t xml:space="preserve">ast </w:t>
                          </w:r>
                        </w:ins>
                        <w:r>
                          <w:rPr>
                            <w:rFonts w:ascii="Calibri Light" w:eastAsia="Calibri" w:hAnsi="Calibri Light" w:cs="Arial"/>
                            <w:color w:val="000000"/>
                            <w:sz w:val="18"/>
                            <w:szCs w:val="18"/>
                          </w:rPr>
                          <w:t>name</w:t>
                        </w:r>
                      </w:p>
                    </w:txbxContent>
                  </v:textbox>
                </v:oval>
                <v:line id="Straight Connector 160" o:spid="_x0000_s1118" style="position:absolute;flip:x;visibility:visible;mso-wrap-style:square" from="8412,27136" to="12892,272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" strokecolor="black [3213]" strokeweight=".25pt">
                  <v:stroke joinstyle="miter"/>
                </v:line>
                <v:shape id="Flowchart: Decision 173" o:spid="_x0000_s1119" type="#_x0000_t110" style="position:absolute;left:19909;top:16703;width:8306;height:2857;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" filled="f" strokecolor="black [3213]" strokeweight=".25pt">
                  <v:textbox style="mso-fit-shape-to-text:t" inset="0,0,0,0">
                    <w:txbxContent>
                      <w:p w14:paraId="5E87FFDF" w14:textId="17148766" w:rsidR="0037653C" w:rsidRDefault="0037653C" w:rsidP="0037653C">
                        <w:pPr>
                          <w:jc w:val="center"/>
                          <w:rPr>
                            <w:rFonts w:ascii="Calibri Light" w:eastAsia="Calibri" w:hAnsi="Calibri Light" w:cs="Arial"/>
                            <w:color w:val="008080"/>
                            <w:sz w:val="18"/>
                            <w:szCs w:val="18"/>
                          </w:rPr>
                        </w:pPr>
                        <w:ins w:id="41" w:author="Yan Fung Yenny Hou" w:date="2022-06-27T21:15:00Z">
                          <w:r>
                            <w:rPr>
                              <w:rFonts w:ascii="Calibri Light" w:eastAsia="Calibri" w:hAnsi="Calibri Light" w:cs="Arial"/>
                              <w:color w:val="008080"/>
                              <w:sz w:val="18"/>
                              <w:szCs w:val="18"/>
                              <w:u w:val="single"/>
                            </w:rPr>
                            <w:t>manage</w:t>
                          </w:r>
                        </w:ins>
                        <w:ins w:id="42" w:author="Yan Fung Yenny Hou" w:date="2022-06-27T21:26:00Z">
                          <w:r w:rsidR="005B6ED8">
                            <w:rPr>
                              <w:rFonts w:ascii="Calibri Light" w:eastAsia="Calibri" w:hAnsi="Calibri Light" w:cs="Arial"/>
                              <w:color w:val="008080"/>
                              <w:sz w:val="18"/>
                              <w:szCs w:val="18"/>
                              <w:u w:val="single"/>
                            </w:rPr>
                            <w:t>s</w:t>
                          </w:r>
                        </w:ins>
                      </w:p>
                    </w:txbxContent>
                  </v:textbox>
                </v:shape>
                <v:shape id="Flowchart: Decision 184" o:spid="_x0000_s1120" type="#_x0000_t110" style="position:absolute;left:13552;top:8667;width:4845;height:2852;visibility:visible;mso-wrap-style:non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" filled="f" strokecolor="black [3213]" strokeweight=".25pt">
                  <v:textbox style="mso-fit-shape-to-text:t" inset="0,0,0,0">
                    <w:txbxContent>
                      <w:p w14:paraId="333A5F9A" w14:textId="77777777" w:rsidR="0037653C" w:rsidRDefault="0037653C" w:rsidP="0037653C">
                        <w:pPr>
                          <w:jc w:val="center"/>
                          <w:rPr>
                            <w:rFonts w:ascii="Calibri Light" w:eastAsia="Calibri" w:hAnsi="Calibri Light" w:cs="Arial"/>
                            <w:color w:val="008080"/>
                            <w:sz w:val="18"/>
                            <w:szCs w:val="18"/>
                          </w:rPr>
                        </w:pPr>
                        <w:r>
                          <w:rPr>
                            <w:rFonts w:ascii="Calibri Light" w:eastAsia="Calibri" w:hAnsi="Calibri Light" w:cs="Arial"/>
                            <w:color w:val="008080"/>
                            <w:sz w:val="18"/>
                            <w:szCs w:val="18"/>
                            <w:u w:val="single"/>
                          </w:rPr>
                          <w:t>leads</w:t>
                        </w:r>
                      </w:p>
                    </w:txbxContent>
                  </v:textbox>
                </v:shape>
                <v:line id="Straight Connector 185" o:spid="_x0000_s1121" style="position:absolute;visibility:visible;mso-wrap-style:square" from="18397,10093" to="31455,101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" strokecolor="black [3213]" strokeweight="3pt">
                  <v:stroke linestyle="thinThin" joinstyle="miter"/>
                </v:line>
                <v:line id="Straight Connector 186" o:spid="_x0000_s1122" style="position:absolute;flip:y;visibility:visible;mso-wrap-style:square" from="15844,11519" to="15974,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" strokecolor="black [3213]" strokeweight=".25pt">
                  <v:stroke joinstyle="miter"/>
                </v:line>
                <v:shape id="Text Box 15" o:spid="_x0000_s1123" type="#_x0000_t202" style="position:absolute;left:14723;top:11519;width:648;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" filled="f" stroked="f" strokeweight=".5pt">
                  <v:textbox style="mso-fit-shape-to-text:t" inset="0,0,0,0">
                    <w:txbxContent>
                      <w:p w14:paraId="72AB0893"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shape id="Text Box 15" o:spid="_x0000_s1124" type="#_x0000_t202" style="position:absolute;left:18263;top:7965;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" filled="f" stroked="f" strokeweight=".5pt">
                  <v:textbox style="mso-fit-shape-to-text:t" inset="0,0,0,0">
                    <w:txbxContent>
                      <w:p w14:paraId="309303BA"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line id="Straight Connector 189" o:spid="_x0000_s1125" style="position:absolute;flip:y;visibility:visible;mso-wrap-style:square" from="15844,18131" to="19909,254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" strokecolor="black [3213]" strokeweight=".25pt">
                  <v:stroke joinstyle="miter"/>
                </v:line>
                <v:shape id="Text Box 15" o:spid="_x0000_s1126" type="#_x0000_t202" style="position:absolute;left:27591;top:16491;width:1035;height:146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" filled="f" stroked="f" strokeweight=".5pt">
                  <v:textbox style="mso-fit-shape-to-text:t" inset="0,0,0,0">
                    <w:txbxContent>
                      <w:p w14:paraId="7E9204A6"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M</w:t>
                        </w:r>
                      </w:p>
                    </w:txbxContent>
                  </v:textbox>
                </v:shape>
                <v:shape id="Text Box 15" o:spid="_x0000_s1127" type="#_x0000_t202" style="position:absolute;left:19262;top:16290;width:647;height:146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" filled="f" stroked="f" strokeweight=".5pt">
                  <v:textbox style="mso-fit-shape-to-text:t" inset="0,0,0,0">
                    <w:txbxContent>
                      <w:p w14:paraId="6286870B" w14:textId="77777777" w:rsidR="005944C7" w:rsidRDefault="005944C7" w:rsidP="005944C7">
                        <w:pPr>
                          <w:jc w:val="center"/>
                          <w:rPr>
                            <w:rFonts w:ascii="Calibri Light" w:eastAsia="Calibri" w:hAnsi="Calibri Light" w:cs="Arial"/>
                            <w:sz w:val="18"/>
                            <w:szCs w:val="18"/>
                          </w:rPr>
                        </w:pPr>
                        <w:r>
                          <w:rPr>
                            <w:rFonts w:ascii="Calibri Light" w:eastAsia="Calibri" w:hAnsi="Calibri Light" w:cs="Arial"/>
                            <w:sz w:val="18"/>
                            <w:szCs w:val="18"/>
                          </w:rPr>
                          <w:t>1</w:t>
                        </w:r>
                      </w:p>
                    </w:txbxContent>
                  </v:textbox>
                </v:shape>
                <v:line id="Straight Connector 193" o:spid="_x0000_s1128" style="position:absolute;visibility:visible;mso-wrap-style:square" from="28215,18131" to="30829,25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" strokecolor="black [3213]" strokeweight="3pt">
                  <v:stroke linestyle="thinThin" joinstyle="miter"/>
                </v:line>
                <w10:anchorlock/>
              </v:group>
            </w:pict>
          </mc:Fallback>
        </mc:AlternateContent>
      </w:r>
    </w:p>
    <w:p w14:paraId="14951381" w14:textId="5337D553" w:rsidR="00AE322E" w:rsidRDefault="00AE322E" w:rsidP="00214CF9">
      <w:pPr>
        <w:sectPr w:rsidR="00AE322E" w:rsidSect="00EA69D9">
          <w:pgSz w:w="12240" w:h="15840"/>
          <w:pgMar w:top="720" w:right="720" w:bottom="720" w:left="720" w:header="720" w:footer="720" w:gutter="0"/>
          <w:cols w:space="720"/>
          <w:docGrid w:linePitch="360"/>
        </w:sectPr>
      </w:pPr>
    </w:p>
    <w:p w14:paraId="3E59AF7D" w14:textId="3C2ECDAF" w:rsidR="000F4813" w:rsidRDefault="007E1C07" w:rsidP="00214CF9">
      <w:pPr>
        <w:pStyle w:val="Heading1"/>
      </w:pPr>
      <w:r>
        <w:lastRenderedPageBreak/>
        <w:t xml:space="preserve">ER-Model Mapping to </w:t>
      </w:r>
      <w:r w:rsidR="000F4813">
        <w:t>Database Relational Schema</w:t>
      </w:r>
    </w:p>
    <w:p w14:paraId="6A957974" w14:textId="4F120E6D" w:rsidR="00996C12" w:rsidRDefault="00996C12" w:rsidP="00214CF9">
      <w:r>
        <w:t>The relational Schema is written here</w:t>
      </w:r>
      <w:r w:rsidR="00CF3C71">
        <w:t>:</w:t>
      </w:r>
    </w:p>
    <w:p w14:paraId="68B10F1F" w14:textId="77777777" w:rsidR="00DE416A" w:rsidRPr="004E7C60" w:rsidRDefault="00DE416A" w:rsidP="00DE416A">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ascii="Helvetica" w:hAnsi="Helvetica" w:cs="Helvetica"/>
          <w:color w:val="000000" w:themeColor="text1"/>
          <w:sz w:val="24"/>
          <w:szCs w:val="24"/>
        </w:rPr>
      </w:pPr>
    </w:p>
    <w:p w14:paraId="6DDA7818" w14:textId="77777777" w:rsidR="002179EB" w:rsidRPr="00CF3C71" w:rsidRDefault="002179EB"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6B9E0CC6"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2FB51DFC" w14:textId="53129344" w:rsidR="002179EB" w:rsidRPr="00CF3C71" w:rsidRDefault="002179EB"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8E4DCC">
        <w:rPr>
          <w:rFonts w:cstheme="majorHAnsi"/>
          <w:color w:val="000000" w:themeColor="text1"/>
          <w:u w:val="single"/>
        </w:rPr>
        <w:t>GroupID</w:t>
      </w:r>
      <w:proofErr w:type="spellEnd"/>
      <w:r w:rsidR="00F31684">
        <w:rPr>
          <w:rFonts w:cstheme="majorHAnsi"/>
          <w:color w:val="000000" w:themeColor="text1"/>
          <w:u w:val="single"/>
        </w:rPr>
        <w:t xml:space="preserve">, </w:t>
      </w:r>
      <w:proofErr w:type="spellStart"/>
      <w:r w:rsidR="00F31684" w:rsidRPr="008E4DCC">
        <w:rPr>
          <w:rFonts w:cstheme="majorHAnsi"/>
          <w:b/>
          <w:bCs/>
          <w:color w:val="000000" w:themeColor="text1"/>
          <w:u w:val="single"/>
        </w:rPr>
        <w:t>ClubID</w:t>
      </w:r>
      <w:proofErr w:type="spellEnd"/>
      <w:r w:rsidRPr="00CF3C71">
        <w:rPr>
          <w:rFonts w:cstheme="majorHAnsi"/>
          <w:color w:val="000000" w:themeColor="text1"/>
        </w:rPr>
        <w:t>, Name,</w:t>
      </w:r>
      <w:r w:rsidR="008D4456">
        <w:rPr>
          <w:rFonts w:cstheme="majorHAnsi"/>
          <w:color w:val="000000" w:themeColor="text1"/>
        </w:rPr>
        <w:t xml:space="preserve"> </w:t>
      </w:r>
      <w:r w:rsidRPr="00CF3C71">
        <w:rPr>
          <w:rFonts w:cstheme="majorHAnsi"/>
          <w:color w:val="000000" w:themeColor="text1"/>
        </w:rPr>
        <w:t>Head)</w:t>
      </w:r>
    </w:p>
    <w:p w14:paraId="295CF314"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6DE61683" w14:textId="77777777" w:rsidR="00DE416A" w:rsidRPr="00CF3C71" w:rsidRDefault="00DE416A"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58DF99EA"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1520864B"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1BCCAE62" w14:textId="77777777" w:rsidR="00DE416A" w:rsidRPr="00CF3C71" w:rsidRDefault="00DE416A"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79909227" w14:textId="77777777" w:rsidR="00DE416A" w:rsidRPr="00996C12" w:rsidRDefault="00DE416A" w:rsidP="00214CF9"/>
    <w:p w14:paraId="352BAF24" w14:textId="1C508387" w:rsidR="000F4813" w:rsidRDefault="000F4813" w:rsidP="00214CF9">
      <w:pPr>
        <w:pStyle w:val="Heading1"/>
      </w:pPr>
      <w:r>
        <w:t>Normalization</w:t>
      </w:r>
      <w:r w:rsidR="00996C12">
        <w:t xml:space="preserve"> </w:t>
      </w:r>
    </w:p>
    <w:p w14:paraId="1A223E0D" w14:textId="6ED8E55A" w:rsidR="00996C12" w:rsidRDefault="00996C12" w:rsidP="00214CF9">
      <w:r>
        <w:t>All relations must be normalized up to BCNF. You must explain why you believe every relation in your database in normalized.</w:t>
      </w:r>
    </w:p>
    <w:p w14:paraId="11E39194" w14:textId="712BCE63" w:rsidR="00996C12" w:rsidRDefault="00996C12" w:rsidP="00214CF9"/>
    <w:p w14:paraId="3899A067" w14:textId="4447ED0E" w:rsidR="00517294" w:rsidRDefault="00A50370" w:rsidP="00214CF9">
      <w:r w:rsidRPr="00F03D7F">
        <w:rPr>
          <w:b/>
          <w:bCs/>
        </w:rPr>
        <w:t>Relation:</w:t>
      </w:r>
      <w:r w:rsidR="000E6A62">
        <w:tab/>
      </w:r>
      <w:r w:rsidRPr="00F03D7F">
        <w:rPr>
          <w:color w:val="4472C4" w:themeColor="accent1"/>
        </w:rPr>
        <w:t>Member(</w:t>
      </w:r>
      <w:proofErr w:type="spellStart"/>
      <w:r w:rsidRPr="00F03D7F">
        <w:rPr>
          <w:color w:val="4472C4" w:themeColor="accent1"/>
          <w:u w:val="single"/>
        </w:rPr>
        <w:t>MemberID</w:t>
      </w:r>
      <w:proofErr w:type="spellEnd"/>
      <w:r w:rsidRPr="00F03D7F">
        <w:rPr>
          <w:color w:val="4472C4" w:themeColor="accent1"/>
        </w:rPr>
        <w:t xml:space="preserve">, Name, </w:t>
      </w:r>
      <w:proofErr w:type="spellStart"/>
      <w:r w:rsidRPr="00F03D7F">
        <w:rPr>
          <w:color w:val="4472C4" w:themeColor="accent1"/>
        </w:rPr>
        <w:t>MemberType</w:t>
      </w:r>
      <w:proofErr w:type="spellEnd"/>
      <w:r w:rsidRPr="00F03D7F">
        <w:rPr>
          <w:color w:val="4472C4" w:themeColor="accent1"/>
        </w:rPr>
        <w:t>)</w:t>
      </w:r>
    </w:p>
    <w:p w14:paraId="2F34F9CD" w14:textId="74B0963A" w:rsidR="0089243A" w:rsidRDefault="0089243A">
      <w:pPr>
        <w:ind w:left="720" w:hanging="720"/>
      </w:pPr>
      <w:r>
        <w:rPr>
          <w:b/>
          <w:bCs/>
        </w:rPr>
        <w:t>FD</w:t>
      </w:r>
      <w:r w:rsidR="00E51C01">
        <w:rPr>
          <w:b/>
          <w:bCs/>
        </w:rPr>
        <w:t>(s)</w:t>
      </w:r>
      <w:r>
        <w:rPr>
          <w:b/>
          <w:bCs/>
        </w:rPr>
        <w:t>:</w:t>
      </w:r>
      <w:r w:rsidRPr="00F03D7F">
        <w:tab/>
      </w:r>
      <w:proofErr w:type="spellStart"/>
      <w:r>
        <w:t>MemberID</w:t>
      </w:r>
      <w:proofErr w:type="spellEnd"/>
      <w:r>
        <w:t xml:space="preserve"> -&gt; </w:t>
      </w:r>
      <w:r w:rsidR="000B594C">
        <w:t>{</w:t>
      </w:r>
      <w:r>
        <w:t xml:space="preserve">Name, </w:t>
      </w:r>
      <w:proofErr w:type="spellStart"/>
      <w:r>
        <w:t>MemberType</w:t>
      </w:r>
      <w:proofErr w:type="spellEnd"/>
      <w:r w:rsidR="000B594C">
        <w:t>}</w:t>
      </w:r>
    </w:p>
    <w:p w14:paraId="125B9B4A" w14:textId="77777777" w:rsidR="0089243A" w:rsidRDefault="0089243A">
      <w:pPr>
        <w:ind w:left="720" w:hanging="720"/>
        <w:rPr>
          <w:b/>
          <w:bCs/>
        </w:rPr>
      </w:pPr>
    </w:p>
    <w:p w14:paraId="171CBDD8" w14:textId="0269C847" w:rsidR="00C32896" w:rsidRDefault="00A50370">
      <w:pPr>
        <w:ind w:left="720" w:hanging="720"/>
      </w:pPr>
      <w:proofErr w:type="spellStart"/>
      <w:r w:rsidRPr="00F03D7F">
        <w:rPr>
          <w:b/>
          <w:bCs/>
        </w:rPr>
        <w:t>1NF</w:t>
      </w:r>
      <w:proofErr w:type="spellEnd"/>
      <w:r>
        <w:t>:</w:t>
      </w:r>
      <w:r>
        <w:tab/>
      </w:r>
      <w:r w:rsidR="00C32896">
        <w:t xml:space="preserve">Each member can only have one name, </w:t>
      </w:r>
      <w:r w:rsidR="007F6661">
        <w:t xml:space="preserve">so </w:t>
      </w:r>
      <w:r w:rsidR="007F6661" w:rsidRPr="00F03D7F">
        <w:rPr>
          <w:i/>
          <w:iCs/>
        </w:rPr>
        <w:t>Name</w:t>
      </w:r>
      <w:r w:rsidR="007F6661">
        <w:t xml:space="preserve"> is an atomic attribute and we do not store several names in this attribute.</w:t>
      </w:r>
    </w:p>
    <w:p w14:paraId="3CC8910F" w14:textId="08D74F52" w:rsidR="00F03758" w:rsidRDefault="00F03758" w:rsidP="00F03758">
      <w:pPr>
        <w:ind w:left="720" w:hanging="720"/>
      </w:pPr>
      <w:r w:rsidRPr="00F03D7F">
        <w:tab/>
      </w:r>
      <w:r>
        <w:t xml:space="preserve">We assume </w:t>
      </w:r>
      <w:proofErr w:type="spellStart"/>
      <w:r w:rsidR="00A50370" w:rsidRPr="00F03D7F">
        <w:rPr>
          <w:i/>
          <w:iCs/>
        </w:rPr>
        <w:t>MemberType</w:t>
      </w:r>
      <w:proofErr w:type="spellEnd"/>
      <w:r w:rsidR="00A50370">
        <w:t xml:space="preserve"> </w:t>
      </w:r>
      <w:r>
        <w:t xml:space="preserve">is </w:t>
      </w:r>
      <w:r w:rsidR="00E45CA6">
        <w:t xml:space="preserve">atomic too, </w:t>
      </w:r>
      <w:r>
        <w:t xml:space="preserve">a single-valued character to store whether the member is a student or alumnus. </w:t>
      </w:r>
    </w:p>
    <w:p w14:paraId="5DFAB40D" w14:textId="4A2CB0FF" w:rsidR="00517294" w:rsidRDefault="009B6AA5" w:rsidP="00F03D7F">
      <w:pPr>
        <w:ind w:left="720"/>
      </w:pPr>
      <w:proofErr w:type="gramStart"/>
      <w:r>
        <w:t>So</w:t>
      </w:r>
      <w:proofErr w:type="gramEnd"/>
      <w:r w:rsidR="00E45CA6">
        <w:t xml:space="preserve"> it</w:t>
      </w:r>
      <w:r>
        <w:t xml:space="preserve"> is in </w:t>
      </w:r>
      <w:proofErr w:type="spellStart"/>
      <w:r>
        <w:t>1NF</w:t>
      </w:r>
      <w:proofErr w:type="spellEnd"/>
      <w:r>
        <w:t>.</w:t>
      </w:r>
    </w:p>
    <w:p w14:paraId="1ED42E1F" w14:textId="3D215A8F" w:rsidR="00A50370" w:rsidRDefault="00A40CB1" w:rsidP="00214CF9">
      <w:proofErr w:type="spellStart"/>
      <w:r w:rsidRPr="00F03D7F">
        <w:rPr>
          <w:b/>
          <w:bCs/>
        </w:rPr>
        <w:t>2NF</w:t>
      </w:r>
      <w:proofErr w:type="spellEnd"/>
      <w:r>
        <w:t>:</w:t>
      </w:r>
      <w:r>
        <w:tab/>
      </w:r>
      <w:r w:rsidR="009B6AA5">
        <w:t xml:space="preserve">The non-prime attributes, i.e., </w:t>
      </w:r>
      <w:r w:rsidR="009B6AA5" w:rsidRPr="00F03D7F">
        <w:rPr>
          <w:i/>
          <w:iCs/>
        </w:rPr>
        <w:t>Name</w:t>
      </w:r>
      <w:r w:rsidR="009B6AA5">
        <w:t xml:space="preserve">, </w:t>
      </w:r>
      <w:proofErr w:type="spellStart"/>
      <w:r w:rsidR="009B6AA5" w:rsidRPr="00F03D7F">
        <w:rPr>
          <w:i/>
          <w:iCs/>
        </w:rPr>
        <w:t>MemberType</w:t>
      </w:r>
      <w:proofErr w:type="spellEnd"/>
      <w:r w:rsidR="009B6AA5">
        <w:t xml:space="preserve"> are fully dependent on </w:t>
      </w:r>
      <w:proofErr w:type="spellStart"/>
      <w:r w:rsidR="009B6AA5" w:rsidRPr="00F03D7F">
        <w:rPr>
          <w:i/>
          <w:iCs/>
        </w:rPr>
        <w:t>MemberID</w:t>
      </w:r>
      <w:proofErr w:type="spellEnd"/>
      <w:r w:rsidR="009B6AA5">
        <w:t xml:space="preserve">. </w:t>
      </w:r>
      <w:proofErr w:type="gramStart"/>
      <w:r w:rsidR="009B6AA5">
        <w:t>So</w:t>
      </w:r>
      <w:proofErr w:type="gramEnd"/>
      <w:r w:rsidR="009B6AA5">
        <w:t xml:space="preserve"> it is in </w:t>
      </w:r>
      <w:proofErr w:type="spellStart"/>
      <w:r w:rsidR="009B6AA5">
        <w:t>2NF</w:t>
      </w:r>
      <w:proofErr w:type="spellEnd"/>
      <w:r w:rsidR="009B6AA5">
        <w:t>.</w:t>
      </w:r>
    </w:p>
    <w:p w14:paraId="439BF092" w14:textId="4EE0886A" w:rsidR="009B6AA5" w:rsidRDefault="009B6AA5" w:rsidP="00214CF9">
      <w:proofErr w:type="spellStart"/>
      <w:r w:rsidRPr="00F03D7F">
        <w:rPr>
          <w:b/>
          <w:bCs/>
        </w:rPr>
        <w:t>3NF</w:t>
      </w:r>
      <w:proofErr w:type="spellEnd"/>
      <w:r>
        <w:t>:</w:t>
      </w:r>
      <w:r>
        <w:tab/>
      </w:r>
      <w:r w:rsidR="005B07AE">
        <w:t xml:space="preserve">There is no transitive dependency for non-prime attributes. </w:t>
      </w:r>
      <w:proofErr w:type="gramStart"/>
      <w:r w:rsidR="005B07AE">
        <w:t>So</w:t>
      </w:r>
      <w:proofErr w:type="gramEnd"/>
      <w:r w:rsidR="005B07AE">
        <w:t xml:space="preserve"> it is in </w:t>
      </w:r>
      <w:proofErr w:type="spellStart"/>
      <w:r w:rsidR="005B07AE">
        <w:t>3NF</w:t>
      </w:r>
      <w:proofErr w:type="spellEnd"/>
      <w:r w:rsidR="00771A97">
        <w:t>.</w:t>
      </w:r>
    </w:p>
    <w:p w14:paraId="16DE2D91" w14:textId="0B61D984" w:rsidR="00814D7F" w:rsidRDefault="00814D7F" w:rsidP="00214CF9">
      <w:r w:rsidRPr="00F03D7F">
        <w:rPr>
          <w:b/>
          <w:bCs/>
        </w:rPr>
        <w:t>BCNF</w:t>
      </w:r>
      <w:r>
        <w:t>:</w:t>
      </w:r>
      <w:r>
        <w:tab/>
      </w:r>
      <w:r w:rsidR="002D56BF">
        <w:t>Non-prime attribute</w:t>
      </w:r>
      <w:r w:rsidR="00E45CA6">
        <w:t>s</w:t>
      </w:r>
      <w:r w:rsidR="002D56BF">
        <w:t xml:space="preserve"> </w:t>
      </w:r>
      <w:r w:rsidR="00F666D0" w:rsidRPr="00F03D7F">
        <w:rPr>
          <w:i/>
          <w:iCs/>
        </w:rPr>
        <w:t xml:space="preserve">Name and </w:t>
      </w:r>
      <w:proofErr w:type="spellStart"/>
      <w:r w:rsidR="002D56BF" w:rsidRPr="00F03D7F">
        <w:rPr>
          <w:i/>
          <w:iCs/>
        </w:rPr>
        <w:t>MemberType</w:t>
      </w:r>
      <w:proofErr w:type="spellEnd"/>
      <w:r w:rsidR="002D56BF">
        <w:t xml:space="preserve"> cannot determine the key </w:t>
      </w:r>
      <w:proofErr w:type="spellStart"/>
      <w:r w:rsidR="002D56BF" w:rsidRPr="00F03D7F">
        <w:rPr>
          <w:i/>
          <w:iCs/>
        </w:rPr>
        <w:t>MemberID</w:t>
      </w:r>
      <w:proofErr w:type="spellEnd"/>
      <w:r w:rsidR="002D56BF">
        <w:t xml:space="preserve">. </w:t>
      </w:r>
      <w:proofErr w:type="gramStart"/>
      <w:r w:rsidR="00F666D0">
        <w:t>So</w:t>
      </w:r>
      <w:proofErr w:type="gramEnd"/>
      <w:r w:rsidR="00F666D0">
        <w:t xml:space="preserve"> it is in BCNF.</w:t>
      </w:r>
    </w:p>
    <w:p w14:paraId="6B7358FC" w14:textId="51A5B89A" w:rsidR="00A50370" w:rsidRDefault="00A50370" w:rsidP="00214CF9"/>
    <w:p w14:paraId="5DA7CFD3" w14:textId="77777777" w:rsidR="00731BCE" w:rsidRDefault="00731BCE" w:rsidP="00214CF9"/>
    <w:p w14:paraId="2DEF9671" w14:textId="2708BE86" w:rsidR="00391D81" w:rsidRPr="00F03D7F" w:rsidRDefault="003A5BB7" w:rsidP="00214CF9">
      <w:pPr>
        <w:rPr>
          <w:rFonts w:cstheme="majorHAnsi"/>
          <w:color w:val="4472C4" w:themeColor="accent1"/>
        </w:rPr>
      </w:pPr>
      <w:r w:rsidRPr="002C5870">
        <w:rPr>
          <w:b/>
          <w:bCs/>
        </w:rPr>
        <w:t>Relation:</w:t>
      </w:r>
      <w:r w:rsidR="000E6A62">
        <w:rPr>
          <w:b/>
          <w:bCs/>
        </w:rPr>
        <w:tab/>
      </w:r>
      <w:r w:rsidRPr="00F03D7F">
        <w:rPr>
          <w:rFonts w:cstheme="majorHAnsi"/>
          <w:color w:val="4472C4" w:themeColor="accent1"/>
        </w:rPr>
        <w:t>Club(</w:t>
      </w:r>
      <w:proofErr w:type="spellStart"/>
      <w:r w:rsidRPr="00F03D7F">
        <w:rPr>
          <w:rFonts w:cstheme="majorHAnsi"/>
          <w:color w:val="4472C4" w:themeColor="accent1"/>
          <w:u w:val="single"/>
        </w:rPr>
        <w:t>ClubID</w:t>
      </w:r>
      <w:proofErr w:type="spellEnd"/>
      <w:r w:rsidRPr="00F03D7F">
        <w:rPr>
          <w:rFonts w:cstheme="majorHAnsi"/>
          <w:color w:val="4472C4" w:themeColor="accent1"/>
        </w:rPr>
        <w:t>, Name, Lead)</w:t>
      </w:r>
    </w:p>
    <w:p w14:paraId="2B51BA4E" w14:textId="34A0F215" w:rsidR="007C258C" w:rsidRDefault="007C258C" w:rsidP="00214CF9">
      <w:r>
        <w:rPr>
          <w:b/>
          <w:bCs/>
        </w:rPr>
        <w:t>FD</w:t>
      </w:r>
      <w:r w:rsidR="00E51C01">
        <w:rPr>
          <w:b/>
          <w:bCs/>
        </w:rPr>
        <w:t>(s)</w:t>
      </w:r>
      <w:r>
        <w:rPr>
          <w:b/>
          <w:bCs/>
        </w:rPr>
        <w:t>:</w:t>
      </w:r>
      <w:r w:rsidRPr="00125B5C">
        <w:tab/>
      </w:r>
      <w:proofErr w:type="spellStart"/>
      <w:r>
        <w:t>ClubID</w:t>
      </w:r>
      <w:proofErr w:type="spellEnd"/>
      <w:r>
        <w:t xml:space="preserve"> -&gt; {Name, </w:t>
      </w:r>
      <w:r w:rsidR="00B67ED2">
        <w:t>Lead</w:t>
      </w:r>
      <w:r>
        <w:t>}</w:t>
      </w:r>
    </w:p>
    <w:p w14:paraId="5FBC75B8" w14:textId="2795537F" w:rsidR="00925432" w:rsidRDefault="00925432" w:rsidP="00214CF9">
      <w:r>
        <w:tab/>
        <w:t xml:space="preserve">Name -&gt; </w:t>
      </w:r>
      <w:proofErr w:type="spellStart"/>
      <w:r>
        <w:t>ClubID</w:t>
      </w:r>
      <w:proofErr w:type="spellEnd"/>
    </w:p>
    <w:p w14:paraId="3A57674D" w14:textId="77777777" w:rsidR="007C258C" w:rsidRDefault="007C258C" w:rsidP="00214CF9"/>
    <w:p w14:paraId="50BC33BC" w14:textId="7FA674F3" w:rsidR="00391D81" w:rsidRDefault="00E36EF4" w:rsidP="00214CF9">
      <w:proofErr w:type="spellStart"/>
      <w:r w:rsidRPr="00F03D7F">
        <w:rPr>
          <w:b/>
          <w:bCs/>
        </w:rPr>
        <w:t>1NF</w:t>
      </w:r>
      <w:proofErr w:type="spellEnd"/>
      <w:r>
        <w:t>:</w:t>
      </w:r>
      <w:r>
        <w:tab/>
      </w:r>
      <w:r w:rsidR="00EB1F45">
        <w:t xml:space="preserve">Each club can only have one name, and we assume it only has one lead. </w:t>
      </w:r>
      <w:r w:rsidR="00FF44C3">
        <w:t>B</w:t>
      </w:r>
      <w:r w:rsidR="00EB1F45">
        <w:t xml:space="preserve">oth </w:t>
      </w:r>
      <w:r w:rsidR="00EB1F45" w:rsidRPr="00F03D7F">
        <w:rPr>
          <w:i/>
          <w:iCs/>
        </w:rPr>
        <w:t>Name</w:t>
      </w:r>
      <w:r w:rsidR="00EB1F45">
        <w:t xml:space="preserve"> and </w:t>
      </w:r>
      <w:r w:rsidR="00EB1F45" w:rsidRPr="00F03D7F">
        <w:rPr>
          <w:i/>
          <w:iCs/>
        </w:rPr>
        <w:t>Lead</w:t>
      </w:r>
      <w:r w:rsidR="00EB1F45">
        <w:t xml:space="preserve"> are atomic. </w:t>
      </w:r>
      <w:proofErr w:type="gramStart"/>
      <w:r w:rsidR="00EB1F45">
        <w:t>So</w:t>
      </w:r>
      <w:proofErr w:type="gramEnd"/>
      <w:r w:rsidR="00EB1F45">
        <w:t xml:space="preserve"> it is in </w:t>
      </w:r>
      <w:proofErr w:type="spellStart"/>
      <w:r w:rsidR="00EB1F45">
        <w:t>1NF</w:t>
      </w:r>
      <w:proofErr w:type="spellEnd"/>
      <w:r w:rsidR="00EB1F45">
        <w:t>.</w:t>
      </w:r>
    </w:p>
    <w:p w14:paraId="0623EAB6" w14:textId="1EA0C99F" w:rsidR="00E36EF4" w:rsidRDefault="00E36EF4" w:rsidP="00214CF9">
      <w:proofErr w:type="spellStart"/>
      <w:r w:rsidRPr="00F03D7F">
        <w:rPr>
          <w:b/>
          <w:bCs/>
        </w:rPr>
        <w:t>2NF</w:t>
      </w:r>
      <w:proofErr w:type="spellEnd"/>
      <w:r>
        <w:t>:</w:t>
      </w:r>
      <w:r>
        <w:tab/>
      </w:r>
      <w:proofErr w:type="gramStart"/>
      <w:r w:rsidR="00BE751B">
        <w:t>Non-prime</w:t>
      </w:r>
      <w:proofErr w:type="gramEnd"/>
      <w:r w:rsidR="00BE751B">
        <w:t xml:space="preserve"> attributes </w:t>
      </w:r>
      <w:r w:rsidR="00FF44C3" w:rsidRPr="00F03D7F">
        <w:rPr>
          <w:i/>
          <w:iCs/>
        </w:rPr>
        <w:t>Name</w:t>
      </w:r>
      <w:r w:rsidR="00FF44C3">
        <w:t xml:space="preserve"> and </w:t>
      </w:r>
      <w:r w:rsidR="00FF44C3" w:rsidRPr="00F03D7F">
        <w:rPr>
          <w:i/>
          <w:iCs/>
        </w:rPr>
        <w:t>Lead</w:t>
      </w:r>
      <w:r w:rsidR="00FF44C3">
        <w:t xml:space="preserve"> are fully dependent on </w:t>
      </w:r>
      <w:proofErr w:type="spellStart"/>
      <w:r w:rsidR="00FF44C3" w:rsidRPr="00F03D7F">
        <w:rPr>
          <w:i/>
          <w:iCs/>
        </w:rPr>
        <w:t>ClubID</w:t>
      </w:r>
      <w:proofErr w:type="spellEnd"/>
      <w:r w:rsidR="00FF44C3">
        <w:t xml:space="preserve">. </w:t>
      </w:r>
      <w:proofErr w:type="gramStart"/>
      <w:r w:rsidR="00FF44C3">
        <w:t>So</w:t>
      </w:r>
      <w:proofErr w:type="gramEnd"/>
      <w:r w:rsidR="00FF44C3">
        <w:t xml:space="preserve"> it is in </w:t>
      </w:r>
      <w:proofErr w:type="spellStart"/>
      <w:r w:rsidR="00FF44C3">
        <w:t>2NF</w:t>
      </w:r>
      <w:proofErr w:type="spellEnd"/>
      <w:r w:rsidR="00FF44C3">
        <w:t>.</w:t>
      </w:r>
    </w:p>
    <w:p w14:paraId="67723EDE" w14:textId="2DA3DDDD" w:rsidR="00E36EF4" w:rsidRDefault="00E36EF4" w:rsidP="00214CF9">
      <w:proofErr w:type="spellStart"/>
      <w:r w:rsidRPr="00F03D7F">
        <w:rPr>
          <w:b/>
          <w:bCs/>
        </w:rPr>
        <w:t>3NF</w:t>
      </w:r>
      <w:proofErr w:type="spellEnd"/>
      <w:r>
        <w:t>:</w:t>
      </w:r>
      <w:r>
        <w:tab/>
      </w:r>
      <w:r w:rsidR="00BE751B">
        <w:t xml:space="preserve">There is no transitive dependency for non-prime attributes </w:t>
      </w:r>
      <w:r w:rsidR="00BE751B" w:rsidRPr="00F03D7F">
        <w:rPr>
          <w:i/>
          <w:iCs/>
        </w:rPr>
        <w:t>Name</w:t>
      </w:r>
      <w:r w:rsidR="00BE751B">
        <w:t xml:space="preserve"> and </w:t>
      </w:r>
      <w:r w:rsidR="00BE751B" w:rsidRPr="00F03D7F">
        <w:rPr>
          <w:i/>
          <w:iCs/>
        </w:rPr>
        <w:t>Lead</w:t>
      </w:r>
      <w:r w:rsidR="00BE751B">
        <w:t xml:space="preserve">. </w:t>
      </w:r>
      <w:proofErr w:type="gramStart"/>
      <w:r w:rsidR="00BE751B">
        <w:t>So</w:t>
      </w:r>
      <w:proofErr w:type="gramEnd"/>
      <w:r w:rsidR="00BE751B">
        <w:t xml:space="preserve"> it is in </w:t>
      </w:r>
      <w:proofErr w:type="spellStart"/>
      <w:r w:rsidR="00BE751B">
        <w:t>3NF</w:t>
      </w:r>
      <w:proofErr w:type="spellEnd"/>
      <w:r w:rsidR="00BE751B">
        <w:t>.</w:t>
      </w:r>
    </w:p>
    <w:p w14:paraId="63F45DF7" w14:textId="7AFBA9D7" w:rsidR="00E36EF4" w:rsidRDefault="0031124E" w:rsidP="00F03D7F">
      <w:pPr>
        <w:ind w:left="720" w:hanging="720"/>
      </w:pPr>
      <w:r>
        <w:rPr>
          <w:b/>
          <w:bCs/>
        </w:rPr>
        <w:t>BCNF</w:t>
      </w:r>
      <w:r w:rsidR="00E36EF4">
        <w:t>:</w:t>
      </w:r>
      <w:r w:rsidR="00E36EF4">
        <w:tab/>
      </w:r>
      <w:r w:rsidR="00406B29">
        <w:t xml:space="preserve">Non-prime attributes </w:t>
      </w:r>
      <w:r w:rsidR="00406B29" w:rsidRPr="00125B5C">
        <w:rPr>
          <w:i/>
          <w:iCs/>
        </w:rPr>
        <w:t>Lead</w:t>
      </w:r>
      <w:r w:rsidR="00406B29">
        <w:t xml:space="preserve"> cannot determine the key </w:t>
      </w:r>
      <w:proofErr w:type="spellStart"/>
      <w:r w:rsidR="00406B29" w:rsidRPr="00125B5C">
        <w:rPr>
          <w:i/>
          <w:iCs/>
        </w:rPr>
        <w:t>ClubID</w:t>
      </w:r>
      <w:proofErr w:type="spellEnd"/>
      <w:r w:rsidR="00406B29">
        <w:t xml:space="preserve">. </w:t>
      </w:r>
      <w:r w:rsidR="0076289D" w:rsidRPr="00125B5C">
        <w:rPr>
          <w:i/>
          <w:iCs/>
        </w:rPr>
        <w:t>Name</w:t>
      </w:r>
      <w:r w:rsidR="0076289D">
        <w:t xml:space="preserve"> is </w:t>
      </w:r>
      <w:proofErr w:type="gramStart"/>
      <w:r w:rsidR="0076289D">
        <w:t>either a</w:t>
      </w:r>
      <w:proofErr w:type="gramEnd"/>
      <w:r w:rsidR="0076289D">
        <w:t xml:space="preserve"> unique attribute, it is a candidate key. The</w:t>
      </w:r>
      <w:r w:rsidR="00BE45C1">
        <w:t xml:space="preserve"> FD</w:t>
      </w:r>
      <w:r w:rsidR="0076289D">
        <w:t xml:space="preserve"> </w:t>
      </w:r>
      <w:r w:rsidR="0076289D" w:rsidRPr="00F03D7F">
        <w:rPr>
          <w:i/>
          <w:iCs/>
        </w:rPr>
        <w:t>Name</w:t>
      </w:r>
      <w:r w:rsidR="0076289D">
        <w:t xml:space="preserve"> -&gt; </w:t>
      </w:r>
      <w:proofErr w:type="spellStart"/>
      <w:r w:rsidR="0076289D" w:rsidRPr="00F03D7F">
        <w:rPr>
          <w:i/>
          <w:iCs/>
        </w:rPr>
        <w:t>ClubID</w:t>
      </w:r>
      <w:proofErr w:type="spellEnd"/>
      <w:r w:rsidR="0076289D">
        <w:t xml:space="preserve"> does not violate BCNF</w:t>
      </w:r>
      <w:r w:rsidR="00BE45C1">
        <w:t>,</w:t>
      </w:r>
      <w:r w:rsidR="0076289D">
        <w:t xml:space="preserve"> </w:t>
      </w:r>
      <w:r w:rsidR="00BE45C1">
        <w:t>s</w:t>
      </w:r>
      <w:r w:rsidR="00406B29">
        <w:t>o it is in BCNF.</w:t>
      </w:r>
    </w:p>
    <w:p w14:paraId="2D57CC0C" w14:textId="2D0DFE24" w:rsidR="00E36EF4" w:rsidRDefault="00E36EF4" w:rsidP="00181FF6">
      <w:pPr>
        <w:jc w:val="center"/>
      </w:pPr>
    </w:p>
    <w:p w14:paraId="0CDB642D" w14:textId="77777777" w:rsidR="00731BCE" w:rsidRDefault="00731BCE" w:rsidP="00F03D7F">
      <w:pPr>
        <w:jc w:val="center"/>
      </w:pPr>
    </w:p>
    <w:p w14:paraId="753AEE6D" w14:textId="7B147D36" w:rsidR="00B55621" w:rsidRDefault="00B55621" w:rsidP="00B55621">
      <w:pPr>
        <w:rPr>
          <w:rFonts w:cstheme="majorHAnsi"/>
          <w:color w:val="000000" w:themeColor="text1"/>
        </w:rPr>
      </w:pPr>
      <w:r w:rsidRPr="002C5870">
        <w:rPr>
          <w:b/>
          <w:bCs/>
        </w:rPr>
        <w:t>Relation:</w:t>
      </w:r>
      <w:r w:rsidR="000E6A62">
        <w:rPr>
          <w:b/>
          <w:bCs/>
        </w:rPr>
        <w:tab/>
      </w:r>
      <w:proofErr w:type="spellStart"/>
      <w:r w:rsidR="0025628C" w:rsidRPr="00F03D7F">
        <w:rPr>
          <w:rFonts w:cstheme="majorHAnsi"/>
          <w:color w:val="4472C4" w:themeColor="accent1"/>
        </w:rPr>
        <w:t>Club_Group</w:t>
      </w:r>
      <w:proofErr w:type="spellEnd"/>
      <w:r w:rsidR="0025628C" w:rsidRPr="00F03D7F">
        <w:rPr>
          <w:rFonts w:cstheme="majorHAnsi"/>
          <w:color w:val="4472C4" w:themeColor="accent1"/>
        </w:rPr>
        <w:t>(</w:t>
      </w:r>
      <w:proofErr w:type="spellStart"/>
      <w:r w:rsidR="0025628C" w:rsidRPr="00F03D7F">
        <w:rPr>
          <w:rFonts w:cstheme="majorHAnsi"/>
          <w:color w:val="4472C4" w:themeColor="accent1"/>
          <w:u w:val="single"/>
        </w:rPr>
        <w:t>GroupID</w:t>
      </w:r>
      <w:proofErr w:type="spellEnd"/>
      <w:r w:rsidR="0025628C" w:rsidRPr="00F03D7F">
        <w:rPr>
          <w:rFonts w:cstheme="majorHAnsi"/>
          <w:color w:val="4472C4" w:themeColor="accent1"/>
          <w:u w:val="single"/>
        </w:rPr>
        <w:t xml:space="preserve">, </w:t>
      </w:r>
      <w:proofErr w:type="spellStart"/>
      <w:r w:rsidR="0025628C" w:rsidRPr="00F03D7F">
        <w:rPr>
          <w:rFonts w:cstheme="majorHAnsi"/>
          <w:b/>
          <w:bCs/>
          <w:color w:val="4472C4" w:themeColor="accent1"/>
          <w:u w:val="single"/>
        </w:rPr>
        <w:t>ClubID</w:t>
      </w:r>
      <w:proofErr w:type="spellEnd"/>
      <w:r w:rsidR="0025628C" w:rsidRPr="00F03D7F">
        <w:rPr>
          <w:rFonts w:cstheme="majorHAnsi"/>
          <w:color w:val="4472C4" w:themeColor="accent1"/>
        </w:rPr>
        <w:t>, Name, Head)</w:t>
      </w:r>
    </w:p>
    <w:p w14:paraId="44E7E93E" w14:textId="03AF8EA1" w:rsidR="00181FF6" w:rsidRDefault="00181FF6" w:rsidP="00181FF6">
      <w:r>
        <w:rPr>
          <w:b/>
          <w:bCs/>
        </w:rPr>
        <w:t>FD(s):</w:t>
      </w:r>
      <w:r w:rsidRPr="00125B5C">
        <w:tab/>
      </w:r>
      <w:r>
        <w:t>{</w:t>
      </w:r>
      <w:proofErr w:type="spellStart"/>
      <w:r>
        <w:t>ClubID</w:t>
      </w:r>
      <w:proofErr w:type="spellEnd"/>
      <w:r>
        <w:t xml:space="preserve">, </w:t>
      </w:r>
      <w:proofErr w:type="spellStart"/>
      <w:r>
        <w:t>GroupID</w:t>
      </w:r>
      <w:proofErr w:type="spellEnd"/>
      <w:r>
        <w:t>} -&gt; {Name, Lead}</w:t>
      </w:r>
    </w:p>
    <w:p w14:paraId="00FF621A" w14:textId="56246BA3" w:rsidR="0025628C" w:rsidRDefault="0025628C" w:rsidP="00181FF6">
      <w:r>
        <w:tab/>
        <w:t>{</w:t>
      </w:r>
      <w:proofErr w:type="spellStart"/>
      <w:r>
        <w:t>GroupID</w:t>
      </w:r>
      <w:proofErr w:type="spellEnd"/>
      <w:r>
        <w:t>} -&gt; {Name, Lead}</w:t>
      </w:r>
    </w:p>
    <w:p w14:paraId="759DE3E1" w14:textId="77777777" w:rsidR="00181FF6" w:rsidRDefault="00181FF6" w:rsidP="00B55621"/>
    <w:p w14:paraId="70D9CE7F" w14:textId="74F3D789" w:rsidR="00B55621" w:rsidRDefault="00B55621" w:rsidP="00B55621">
      <w:proofErr w:type="spellStart"/>
      <w:r w:rsidRPr="00125B5C">
        <w:rPr>
          <w:b/>
          <w:bCs/>
        </w:rPr>
        <w:t>1NF</w:t>
      </w:r>
      <w:proofErr w:type="spellEnd"/>
      <w:r>
        <w:t>:</w:t>
      </w:r>
      <w:r>
        <w:tab/>
      </w:r>
      <w:r w:rsidR="0082794D">
        <w:t xml:space="preserve">For each group of each club </w:t>
      </w:r>
      <w:r>
        <w:t>can only have one name</w:t>
      </w:r>
      <w:r w:rsidR="0082794D">
        <w:t xml:space="preserve"> and a head, and b</w:t>
      </w:r>
      <w:r>
        <w:t xml:space="preserve">oth </w:t>
      </w:r>
      <w:r w:rsidRPr="00125B5C">
        <w:rPr>
          <w:i/>
          <w:iCs/>
        </w:rPr>
        <w:t>Name</w:t>
      </w:r>
      <w:r>
        <w:t xml:space="preserve"> and </w:t>
      </w:r>
      <w:r w:rsidR="0082794D">
        <w:rPr>
          <w:i/>
          <w:iCs/>
        </w:rPr>
        <w:t>H</w:t>
      </w:r>
      <w:r w:rsidRPr="00125B5C">
        <w:rPr>
          <w:i/>
          <w:iCs/>
        </w:rPr>
        <w:t>ead</w:t>
      </w:r>
      <w:r>
        <w:t xml:space="preserve"> are atomic. </w:t>
      </w:r>
      <w:proofErr w:type="gramStart"/>
      <w:r>
        <w:t>So</w:t>
      </w:r>
      <w:proofErr w:type="gramEnd"/>
      <w:r>
        <w:t xml:space="preserve"> it is in </w:t>
      </w:r>
      <w:proofErr w:type="spellStart"/>
      <w:r>
        <w:t>1NF</w:t>
      </w:r>
      <w:proofErr w:type="spellEnd"/>
      <w:r>
        <w:t>.</w:t>
      </w:r>
    </w:p>
    <w:p w14:paraId="053D0B69" w14:textId="23C3C530" w:rsidR="00396766" w:rsidRDefault="00B55621" w:rsidP="009F0968">
      <w:pPr>
        <w:ind w:left="720" w:hanging="720"/>
      </w:pPr>
      <w:proofErr w:type="spellStart"/>
      <w:r w:rsidRPr="00125B5C">
        <w:rPr>
          <w:b/>
          <w:bCs/>
        </w:rPr>
        <w:t>2NF</w:t>
      </w:r>
      <w:proofErr w:type="spellEnd"/>
      <w:r>
        <w:t>:</w:t>
      </w:r>
      <w:r>
        <w:tab/>
      </w:r>
      <w:proofErr w:type="gramStart"/>
      <w:r>
        <w:t>Non-prime</w:t>
      </w:r>
      <w:proofErr w:type="gramEnd"/>
      <w:r>
        <w:t xml:space="preserve"> attributes </w:t>
      </w:r>
      <w:r w:rsidRPr="00125B5C">
        <w:rPr>
          <w:i/>
          <w:iCs/>
        </w:rPr>
        <w:t>Name</w:t>
      </w:r>
      <w:r>
        <w:t xml:space="preserve"> and </w:t>
      </w:r>
      <w:r w:rsidR="00B23633">
        <w:rPr>
          <w:i/>
          <w:iCs/>
        </w:rPr>
        <w:t>Head</w:t>
      </w:r>
      <w:r>
        <w:t xml:space="preserve"> are fully dependent on</w:t>
      </w:r>
      <w:r w:rsidR="00B23633">
        <w:t xml:space="preserve"> the composite key</w:t>
      </w:r>
      <w:r>
        <w:t xml:space="preserve"> </w:t>
      </w:r>
      <w:r w:rsidR="00391D8A">
        <w:t>{</w:t>
      </w:r>
      <w:proofErr w:type="spellStart"/>
      <w:r w:rsidRPr="00125B5C">
        <w:rPr>
          <w:i/>
          <w:iCs/>
        </w:rPr>
        <w:t>ClubID</w:t>
      </w:r>
      <w:proofErr w:type="spellEnd"/>
      <w:r w:rsidR="00B23633" w:rsidRPr="00F03D7F">
        <w:t xml:space="preserve"> and </w:t>
      </w:r>
      <w:proofErr w:type="spellStart"/>
      <w:r w:rsidR="00B23633">
        <w:rPr>
          <w:i/>
          <w:iCs/>
        </w:rPr>
        <w:t>GroupID</w:t>
      </w:r>
      <w:proofErr w:type="spellEnd"/>
      <w:r w:rsidR="00391D8A" w:rsidRPr="00F03D7F">
        <w:t>}</w:t>
      </w:r>
      <w:r>
        <w:t xml:space="preserve">. </w:t>
      </w:r>
      <w:r w:rsidR="00072655">
        <w:t>However, there is a</w:t>
      </w:r>
      <w:r w:rsidR="003F05E8">
        <w:t>nother</w:t>
      </w:r>
      <w:r w:rsidR="00072655">
        <w:t xml:space="preserve"> FD </w:t>
      </w:r>
      <w:proofErr w:type="spellStart"/>
      <w:r w:rsidR="00072655" w:rsidRPr="00F03D7F">
        <w:rPr>
          <w:i/>
          <w:iCs/>
        </w:rPr>
        <w:t>GroupID</w:t>
      </w:r>
      <w:proofErr w:type="spellEnd"/>
      <w:r w:rsidR="00072655">
        <w:t xml:space="preserve"> -&gt; {</w:t>
      </w:r>
      <w:r w:rsidR="00072655" w:rsidRPr="00F03D7F">
        <w:rPr>
          <w:i/>
          <w:iCs/>
        </w:rPr>
        <w:t>Name</w:t>
      </w:r>
      <w:r w:rsidR="00072655">
        <w:t xml:space="preserve">, </w:t>
      </w:r>
      <w:r w:rsidR="00072655" w:rsidRPr="00F03D7F">
        <w:rPr>
          <w:i/>
          <w:iCs/>
        </w:rPr>
        <w:t>Lead</w:t>
      </w:r>
      <w:r w:rsidR="00072655">
        <w:t>}</w:t>
      </w:r>
      <w:r w:rsidR="00276FB8">
        <w:t>,</w:t>
      </w:r>
      <w:r w:rsidR="00072655">
        <w:t xml:space="preserve"> </w:t>
      </w:r>
      <w:r w:rsidR="003F05E8">
        <w:t>which</w:t>
      </w:r>
      <w:r w:rsidR="007E519C">
        <w:t xml:space="preserve"> </w:t>
      </w:r>
      <w:r w:rsidR="009F0968">
        <w:t>is a partial dependency to the composite key</w:t>
      </w:r>
      <w:r w:rsidR="00391D8A">
        <w:t>, i.e.,</w:t>
      </w:r>
      <w:r w:rsidR="00AD1ADD">
        <w:t xml:space="preserve"> </w:t>
      </w:r>
      <w:proofErr w:type="spellStart"/>
      <w:r w:rsidR="00AD1ADD" w:rsidRPr="00125B5C">
        <w:rPr>
          <w:i/>
          <w:iCs/>
        </w:rPr>
        <w:t>GroupID</w:t>
      </w:r>
      <w:proofErr w:type="spellEnd"/>
      <w:r w:rsidR="009F0968">
        <w:t>, but the</w:t>
      </w:r>
      <w:r w:rsidR="007E519C">
        <w:t xml:space="preserve"> </w:t>
      </w:r>
      <w:proofErr w:type="spellStart"/>
      <w:r w:rsidR="007E519C" w:rsidRPr="00F03D7F">
        <w:rPr>
          <w:i/>
          <w:iCs/>
        </w:rPr>
        <w:t>GroupID</w:t>
      </w:r>
      <w:proofErr w:type="spellEnd"/>
      <w:r w:rsidR="007E519C">
        <w:t xml:space="preserve"> </w:t>
      </w:r>
      <w:r w:rsidR="009F0968">
        <w:t xml:space="preserve">can also be chosen </w:t>
      </w:r>
      <w:r w:rsidR="007E519C">
        <w:t xml:space="preserve">as the candidate key (also the primary) of this relation instead of </w:t>
      </w:r>
      <w:r w:rsidR="00276FB8">
        <w:t>composite key</w:t>
      </w:r>
      <w:r w:rsidR="00072655">
        <w:t>.</w:t>
      </w:r>
      <w:r w:rsidR="003F05E8">
        <w:t xml:space="preserve"> </w:t>
      </w:r>
      <w:proofErr w:type="gramStart"/>
      <w:r w:rsidR="00276FB8">
        <w:t>Therefore</w:t>
      </w:r>
      <w:proofErr w:type="gramEnd"/>
      <w:r w:rsidR="00276FB8">
        <w:t xml:space="preserve"> we have two options:</w:t>
      </w:r>
    </w:p>
    <w:p w14:paraId="3F394EAC" w14:textId="10DD5FE7" w:rsidR="00276FB8" w:rsidRDefault="00276FB8" w:rsidP="00072655">
      <w:pPr>
        <w:ind w:left="720" w:hanging="720"/>
      </w:pPr>
    </w:p>
    <w:p w14:paraId="17B4D0BA" w14:textId="1EDD85B8" w:rsidR="00276FB8" w:rsidRDefault="00276FB8" w:rsidP="00072655">
      <w:pPr>
        <w:ind w:left="720" w:hanging="720"/>
      </w:pPr>
      <w:r>
        <w:tab/>
        <w:t>Option 1: Keep the composite key</w:t>
      </w:r>
      <w:r w:rsidR="0073765A">
        <w:t xml:space="preserve"> {</w:t>
      </w:r>
      <w:proofErr w:type="spellStart"/>
      <w:r w:rsidR="0073765A" w:rsidRPr="00125B5C">
        <w:rPr>
          <w:i/>
          <w:iCs/>
        </w:rPr>
        <w:t>ClubID</w:t>
      </w:r>
      <w:proofErr w:type="spellEnd"/>
      <w:r w:rsidR="0073765A">
        <w:t xml:space="preserve">, </w:t>
      </w:r>
      <w:proofErr w:type="spellStart"/>
      <w:r w:rsidR="0073765A" w:rsidRPr="00125B5C">
        <w:rPr>
          <w:i/>
          <w:iCs/>
        </w:rPr>
        <w:t>GroupID</w:t>
      </w:r>
      <w:proofErr w:type="spellEnd"/>
      <w:r w:rsidR="0073765A">
        <w:t>}</w:t>
      </w:r>
      <w:r w:rsidR="00D505C6">
        <w:t xml:space="preserve"> as primary key</w:t>
      </w:r>
    </w:p>
    <w:p w14:paraId="3957E45E" w14:textId="192E2ABC" w:rsidR="00DD54ED" w:rsidRDefault="007B6DFA" w:rsidP="00E70E68">
      <w:pPr>
        <w:ind w:left="1440"/>
      </w:pPr>
      <w:r>
        <w:t xml:space="preserve">If we keep the composite key, FD </w:t>
      </w:r>
      <w:proofErr w:type="spellStart"/>
      <w:r w:rsidRPr="00125B5C">
        <w:rPr>
          <w:i/>
          <w:iCs/>
        </w:rPr>
        <w:t>GroupID</w:t>
      </w:r>
      <w:proofErr w:type="spellEnd"/>
      <w:r>
        <w:t xml:space="preserve"> -&gt; {</w:t>
      </w:r>
      <w:r w:rsidRPr="00125B5C">
        <w:rPr>
          <w:i/>
          <w:iCs/>
        </w:rPr>
        <w:t>Name</w:t>
      </w:r>
      <w:r>
        <w:t xml:space="preserve">, </w:t>
      </w:r>
      <w:r w:rsidRPr="00125B5C">
        <w:rPr>
          <w:i/>
          <w:iCs/>
        </w:rPr>
        <w:t>Lead</w:t>
      </w:r>
      <w:r>
        <w:t>}</w:t>
      </w:r>
      <w:r w:rsidR="00E70E68">
        <w:t xml:space="preserve"> is a partial dependency. </w:t>
      </w:r>
      <w:proofErr w:type="gramStart"/>
      <w:r w:rsidR="00E70E68">
        <w:t>Therefore</w:t>
      </w:r>
      <w:proofErr w:type="gramEnd"/>
      <w:r w:rsidR="00E70E68">
        <w:t xml:space="preserve"> we need to split the relation into two separate relations in order to </w:t>
      </w:r>
      <w:r w:rsidR="005E4B40">
        <w:t>fulfil</w:t>
      </w:r>
      <w:r w:rsidR="00E70E68">
        <w:t xml:space="preserve"> the definition of </w:t>
      </w:r>
      <w:proofErr w:type="spellStart"/>
      <w:r w:rsidR="00E70E68">
        <w:t>2NF</w:t>
      </w:r>
      <w:proofErr w:type="spellEnd"/>
      <w:r w:rsidR="00E70E68">
        <w:t xml:space="preserve"> as below:</w:t>
      </w:r>
    </w:p>
    <w:p w14:paraId="2E6E4AAA" w14:textId="729318FE" w:rsidR="002607F3" w:rsidRDefault="002607F3" w:rsidP="00F03D7F"/>
    <w:p w14:paraId="7700F282" w14:textId="0EA5A677" w:rsidR="00EB7505" w:rsidRDefault="002607F3" w:rsidP="002607F3">
      <w:pPr>
        <w:ind w:left="1440"/>
        <w:rPr>
          <w:rFonts w:cstheme="majorHAnsi"/>
          <w:color w:val="000000" w:themeColor="text1"/>
        </w:rPr>
      </w:pPr>
      <w:proofErr w:type="spellStart"/>
      <w:r w:rsidRPr="00CF3C71">
        <w:rPr>
          <w:rFonts w:cstheme="majorHAnsi"/>
          <w:color w:val="000000" w:themeColor="text1"/>
        </w:rPr>
        <w:t>Club_Group</w:t>
      </w:r>
      <w:proofErr w:type="spellEnd"/>
      <w:r w:rsidRPr="00CF3C71">
        <w:rPr>
          <w:rFonts w:cstheme="majorHAnsi"/>
          <w:color w:val="000000" w:themeColor="text1"/>
        </w:rPr>
        <w:t>(</w:t>
      </w:r>
      <w:proofErr w:type="spellStart"/>
      <w:r w:rsidRPr="00125B5C">
        <w:rPr>
          <w:rFonts w:cstheme="majorHAnsi"/>
          <w:b/>
          <w:bCs/>
          <w:color w:val="000000" w:themeColor="text1"/>
          <w:u w:val="single"/>
        </w:rPr>
        <w:t>GroupID</w:t>
      </w:r>
      <w:proofErr w:type="spellEnd"/>
      <w:r>
        <w:rPr>
          <w:rFonts w:cstheme="majorHAnsi"/>
          <w:color w:val="000000" w:themeColor="text1"/>
          <w:u w:val="single"/>
        </w:rPr>
        <w:t xml:space="preserve">, </w:t>
      </w:r>
      <w:proofErr w:type="spellStart"/>
      <w:r w:rsidRPr="008E4DCC">
        <w:rPr>
          <w:rFonts w:cstheme="majorHAnsi"/>
          <w:b/>
          <w:bCs/>
          <w:color w:val="000000" w:themeColor="text1"/>
          <w:u w:val="single"/>
        </w:rPr>
        <w:t>ClubID</w:t>
      </w:r>
      <w:proofErr w:type="spellEnd"/>
      <w:r w:rsidRPr="00CF3C71">
        <w:rPr>
          <w:rFonts w:cstheme="majorHAnsi"/>
          <w:color w:val="000000" w:themeColor="text1"/>
        </w:rPr>
        <w:t>)</w:t>
      </w:r>
    </w:p>
    <w:p w14:paraId="03EFE47F" w14:textId="3645E457" w:rsidR="000878BE" w:rsidRDefault="000878BE" w:rsidP="002607F3">
      <w:pPr>
        <w:ind w:left="144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Name,</w:t>
      </w:r>
      <w:r>
        <w:rPr>
          <w:rFonts w:cstheme="majorHAnsi"/>
          <w:color w:val="000000" w:themeColor="text1"/>
        </w:rPr>
        <w:t xml:space="preserve"> </w:t>
      </w:r>
      <w:r w:rsidRPr="00CF3C71">
        <w:rPr>
          <w:rFonts w:cstheme="majorHAnsi"/>
          <w:color w:val="000000" w:themeColor="text1"/>
        </w:rPr>
        <w:t>Head)</w:t>
      </w:r>
    </w:p>
    <w:p w14:paraId="686FEE92" w14:textId="77777777" w:rsidR="00EB7505" w:rsidRDefault="00EB7505" w:rsidP="00F03D7F">
      <w:pPr>
        <w:ind w:left="1440"/>
      </w:pPr>
    </w:p>
    <w:p w14:paraId="01F05376" w14:textId="77777777" w:rsidR="00396766" w:rsidRDefault="00396766" w:rsidP="00072655">
      <w:pPr>
        <w:ind w:left="720" w:hanging="720"/>
      </w:pPr>
    </w:p>
    <w:p w14:paraId="27E3A46D" w14:textId="33733B54" w:rsidR="003D4F75" w:rsidRDefault="00072655" w:rsidP="003D4F75">
      <w:pPr>
        <w:ind w:left="720" w:hanging="720"/>
      </w:pPr>
      <w:r>
        <w:lastRenderedPageBreak/>
        <w:tab/>
      </w:r>
      <w:r w:rsidR="003D4F75">
        <w:t xml:space="preserve">Option 2: Use </w:t>
      </w:r>
      <w:proofErr w:type="spellStart"/>
      <w:r w:rsidR="003D4F75" w:rsidRPr="00F03D7F">
        <w:rPr>
          <w:i/>
          <w:iCs/>
        </w:rPr>
        <w:t>GroupID</w:t>
      </w:r>
      <w:proofErr w:type="spellEnd"/>
      <w:r w:rsidR="003D4F75">
        <w:t xml:space="preserve"> as the primary key</w:t>
      </w:r>
    </w:p>
    <w:p w14:paraId="6327BDBE" w14:textId="1A784F11" w:rsidR="003D4F75" w:rsidRDefault="003D4F75" w:rsidP="003D4F75">
      <w:pPr>
        <w:ind w:left="1440"/>
      </w:pPr>
      <w:r>
        <w:t xml:space="preserve">If we </w:t>
      </w:r>
      <w:r w:rsidR="00CD0058">
        <w:t>change the primary key</w:t>
      </w:r>
      <w:r w:rsidR="006719D5">
        <w:t xml:space="preserve">, </w:t>
      </w:r>
      <w:r w:rsidR="0040630C">
        <w:t xml:space="preserve">the non-prime attributes are fully dependent on </w:t>
      </w:r>
      <w:proofErr w:type="spellStart"/>
      <w:r w:rsidR="0040630C">
        <w:t>GroupID</w:t>
      </w:r>
      <w:proofErr w:type="spellEnd"/>
      <w:r w:rsidR="0040630C">
        <w:t xml:space="preserve">. </w:t>
      </w:r>
      <w:proofErr w:type="gramStart"/>
      <w:r w:rsidR="0040630C">
        <w:t>So</w:t>
      </w:r>
      <w:proofErr w:type="gramEnd"/>
      <w:r w:rsidR="0040630C">
        <w:t xml:space="preserve"> it will be in </w:t>
      </w:r>
      <w:proofErr w:type="spellStart"/>
      <w:r w:rsidR="0040630C">
        <w:t>2NF</w:t>
      </w:r>
      <w:proofErr w:type="spellEnd"/>
      <w:r w:rsidR="0040630C">
        <w:t xml:space="preserve"> and renamed as below</w:t>
      </w:r>
      <w:r>
        <w:t>:</w:t>
      </w:r>
    </w:p>
    <w:p w14:paraId="06A6FB31" w14:textId="77777777" w:rsidR="003D4F75" w:rsidRDefault="003D4F75" w:rsidP="003D4F75">
      <w:pPr>
        <w:ind w:left="1440"/>
      </w:pPr>
    </w:p>
    <w:p w14:paraId="314BBD61" w14:textId="4381803A" w:rsidR="003D4F75" w:rsidRDefault="003D4F75" w:rsidP="00F03D7F">
      <w:pPr>
        <w:ind w:left="720" w:firstLine="720"/>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0040630C" w:rsidRPr="00F03D7F">
        <w:rPr>
          <w:rFonts w:cstheme="majorHAnsi"/>
          <w:b/>
          <w:bCs/>
          <w:color w:val="000000" w:themeColor="text1"/>
        </w:rPr>
        <w:t>ClubID</w:t>
      </w:r>
      <w:proofErr w:type="spellEnd"/>
      <w:r w:rsidR="0040630C" w:rsidRPr="00F03D7F">
        <w:rPr>
          <w:rFonts w:cstheme="majorHAnsi"/>
          <w:color w:val="000000" w:themeColor="text1"/>
        </w:rPr>
        <w:t>,</w:t>
      </w:r>
      <w:r w:rsidR="0040630C" w:rsidRPr="00CF3C71">
        <w:rPr>
          <w:rFonts w:cstheme="majorHAnsi"/>
          <w:color w:val="000000" w:themeColor="text1"/>
        </w:rPr>
        <w:t xml:space="preserve"> </w:t>
      </w:r>
      <w:r w:rsidRPr="00CF3C71">
        <w:rPr>
          <w:rFonts w:cstheme="majorHAnsi"/>
          <w:color w:val="000000" w:themeColor="text1"/>
        </w:rPr>
        <w:t>Name,</w:t>
      </w:r>
      <w:r>
        <w:rPr>
          <w:rFonts w:cstheme="majorHAnsi"/>
          <w:color w:val="000000" w:themeColor="text1"/>
        </w:rPr>
        <w:t xml:space="preserve"> </w:t>
      </w:r>
      <w:r w:rsidRPr="00CF3C71">
        <w:rPr>
          <w:rFonts w:cstheme="majorHAnsi"/>
          <w:color w:val="000000" w:themeColor="text1"/>
        </w:rPr>
        <w:t>Head)</w:t>
      </w:r>
    </w:p>
    <w:p w14:paraId="10C6AA35" w14:textId="66E490E3" w:rsidR="00072655" w:rsidRDefault="00072655" w:rsidP="002607F3">
      <w:pPr>
        <w:ind w:left="720" w:hanging="720"/>
        <w:rPr>
          <w:rFonts w:cstheme="majorHAnsi"/>
          <w:color w:val="000000" w:themeColor="text1"/>
        </w:rPr>
      </w:pPr>
    </w:p>
    <w:p w14:paraId="6997411C" w14:textId="077C6A9D" w:rsidR="0040630C" w:rsidRDefault="0040630C" w:rsidP="002A5BCC">
      <w:pPr>
        <w:ind w:left="720" w:hanging="720"/>
        <w:rPr>
          <w:rFonts w:cstheme="majorHAnsi"/>
          <w:color w:val="000000" w:themeColor="text1"/>
        </w:rPr>
      </w:pPr>
      <w:r>
        <w:rPr>
          <w:rFonts w:cstheme="majorHAnsi"/>
          <w:color w:val="000000" w:themeColor="text1"/>
        </w:rPr>
        <w:tab/>
      </w:r>
      <w:r w:rsidR="00AD7F24">
        <w:rPr>
          <w:rFonts w:cstheme="majorHAnsi"/>
          <w:color w:val="000000" w:themeColor="text1"/>
        </w:rPr>
        <w:t>According to our assumptions</w:t>
      </w:r>
      <w:r w:rsidR="00D14956">
        <w:rPr>
          <w:rFonts w:cstheme="majorHAnsi"/>
          <w:color w:val="000000" w:themeColor="text1"/>
        </w:rPr>
        <w:t>:</w:t>
      </w:r>
      <w:r w:rsidR="00AD7F24">
        <w:rPr>
          <w:rFonts w:cstheme="majorHAnsi"/>
          <w:color w:val="000000" w:themeColor="text1"/>
        </w:rPr>
        <w:t xml:space="preserve"> "</w:t>
      </w:r>
      <w:r w:rsidR="00AD7F24">
        <w:t xml:space="preserve">A club has at least one group, and a group must belong to only one club.", </w:t>
      </w:r>
      <w:r w:rsidR="002A5BCC">
        <w:rPr>
          <w:rFonts w:cstheme="majorHAnsi"/>
          <w:color w:val="000000" w:themeColor="text1"/>
        </w:rPr>
        <w:t>we choose option 2 over option 1</w:t>
      </w:r>
      <w:r w:rsidR="0050609E">
        <w:rPr>
          <w:rFonts w:cstheme="majorHAnsi"/>
          <w:color w:val="000000" w:themeColor="text1"/>
        </w:rPr>
        <w:t xml:space="preserve">. It is </w:t>
      </w:r>
      <w:r w:rsidR="002A5BCC">
        <w:rPr>
          <w:rFonts w:cstheme="majorHAnsi"/>
          <w:color w:val="000000" w:themeColor="text1"/>
        </w:rPr>
        <w:t xml:space="preserve">because option 1 can support </w:t>
      </w:r>
      <w:r w:rsidR="00D9322C">
        <w:rPr>
          <w:rFonts w:cstheme="majorHAnsi"/>
          <w:color w:val="000000" w:themeColor="text1"/>
        </w:rPr>
        <w:t xml:space="preserve">a </w:t>
      </w:r>
      <w:r w:rsidR="002A5BCC">
        <w:rPr>
          <w:rFonts w:cstheme="majorHAnsi"/>
          <w:color w:val="000000" w:themeColor="text1"/>
        </w:rPr>
        <w:t>many-to-many relationship between Club and Group</w:t>
      </w:r>
      <w:r w:rsidR="008A38CF">
        <w:rPr>
          <w:rFonts w:cstheme="majorHAnsi"/>
          <w:color w:val="000000" w:themeColor="text1"/>
        </w:rPr>
        <w:t>,</w:t>
      </w:r>
      <w:r w:rsidR="002A5BCC">
        <w:rPr>
          <w:rFonts w:cstheme="majorHAnsi"/>
          <w:color w:val="000000" w:themeColor="text1"/>
        </w:rPr>
        <w:t xml:space="preserve"> which we do not need in this case.</w:t>
      </w:r>
      <w:r w:rsidR="00317C22">
        <w:rPr>
          <w:rFonts w:cstheme="majorHAnsi"/>
          <w:color w:val="000000" w:themeColor="text1"/>
        </w:rPr>
        <w:t xml:space="preserve"> </w:t>
      </w:r>
      <w:r w:rsidR="004A6152">
        <w:rPr>
          <w:rFonts w:cstheme="majorHAnsi"/>
          <w:color w:val="000000" w:themeColor="text1"/>
        </w:rPr>
        <w:t>An</w:t>
      </w:r>
      <w:r w:rsidR="00B81331">
        <w:rPr>
          <w:rFonts w:cstheme="majorHAnsi"/>
          <w:color w:val="000000" w:themeColor="text1"/>
        </w:rPr>
        <w:t xml:space="preserve">other reason is that option 2 will </w:t>
      </w:r>
      <w:r w:rsidR="00AF31CD">
        <w:rPr>
          <w:rFonts w:cstheme="majorHAnsi"/>
          <w:color w:val="000000" w:themeColor="text1"/>
        </w:rPr>
        <w:t>only create</w:t>
      </w:r>
      <w:r w:rsidR="00B81331">
        <w:rPr>
          <w:rFonts w:cstheme="majorHAnsi"/>
          <w:color w:val="000000" w:themeColor="text1"/>
        </w:rPr>
        <w:t xml:space="preserve"> one relation</w:t>
      </w:r>
      <w:r w:rsidR="00AF31CD">
        <w:rPr>
          <w:rFonts w:cstheme="majorHAnsi"/>
          <w:color w:val="000000" w:themeColor="text1"/>
        </w:rPr>
        <w:t xml:space="preserve">, </w:t>
      </w:r>
      <w:r w:rsidR="00B6607B">
        <w:rPr>
          <w:rFonts w:cstheme="majorHAnsi"/>
          <w:color w:val="000000" w:themeColor="text1"/>
        </w:rPr>
        <w:t xml:space="preserve">i.e., </w:t>
      </w:r>
      <w:r w:rsidR="00AF31CD">
        <w:rPr>
          <w:rFonts w:cstheme="majorHAnsi"/>
          <w:color w:val="000000" w:themeColor="text1"/>
        </w:rPr>
        <w:t xml:space="preserve">one </w:t>
      </w:r>
      <w:r w:rsidR="00B6607B">
        <w:rPr>
          <w:rFonts w:cstheme="majorHAnsi"/>
          <w:color w:val="000000" w:themeColor="text1"/>
        </w:rPr>
        <w:t xml:space="preserve">relation </w:t>
      </w:r>
      <w:r w:rsidR="00B81331">
        <w:rPr>
          <w:rFonts w:cstheme="majorHAnsi"/>
          <w:color w:val="000000" w:themeColor="text1"/>
        </w:rPr>
        <w:t>fewer</w:t>
      </w:r>
      <w:r w:rsidR="00CD4D1F">
        <w:rPr>
          <w:rFonts w:cstheme="majorHAnsi"/>
          <w:color w:val="000000" w:themeColor="text1"/>
        </w:rPr>
        <w:t xml:space="preserve"> </w:t>
      </w:r>
      <w:r w:rsidR="004739B3">
        <w:rPr>
          <w:rFonts w:cstheme="majorHAnsi"/>
          <w:color w:val="000000" w:themeColor="text1"/>
        </w:rPr>
        <w:t>than option 1</w:t>
      </w:r>
      <w:r w:rsidR="00AF31CD">
        <w:rPr>
          <w:rFonts w:cstheme="majorHAnsi"/>
          <w:color w:val="000000" w:themeColor="text1"/>
        </w:rPr>
        <w:t>,</w:t>
      </w:r>
      <w:r w:rsidR="004739B3">
        <w:rPr>
          <w:rFonts w:cstheme="majorHAnsi"/>
          <w:color w:val="000000" w:themeColor="text1"/>
        </w:rPr>
        <w:t xml:space="preserve"> </w:t>
      </w:r>
      <w:r w:rsidR="00B6607B">
        <w:rPr>
          <w:rFonts w:cstheme="majorHAnsi"/>
          <w:color w:val="000000" w:themeColor="text1"/>
        </w:rPr>
        <w:t>which</w:t>
      </w:r>
      <w:r w:rsidR="00E301D7">
        <w:rPr>
          <w:rFonts w:cstheme="majorHAnsi"/>
          <w:color w:val="000000" w:themeColor="text1"/>
        </w:rPr>
        <w:t xml:space="preserve"> can</w:t>
      </w:r>
      <w:r w:rsidR="00CD4D1F">
        <w:rPr>
          <w:rFonts w:cstheme="majorHAnsi"/>
          <w:color w:val="000000" w:themeColor="text1"/>
        </w:rPr>
        <w:t xml:space="preserve"> eliminate the unnecessary table join in data retrieval</w:t>
      </w:r>
      <w:r w:rsidR="009A4DA3">
        <w:rPr>
          <w:rFonts w:cstheme="majorHAnsi"/>
          <w:color w:val="000000" w:themeColor="text1"/>
        </w:rPr>
        <w:t xml:space="preserve"> in the future</w:t>
      </w:r>
      <w:r w:rsidR="00CD4D1F">
        <w:rPr>
          <w:rFonts w:cstheme="majorHAnsi"/>
          <w:color w:val="000000" w:themeColor="text1"/>
        </w:rPr>
        <w:t>.</w:t>
      </w:r>
      <w:r w:rsidR="00B81331">
        <w:rPr>
          <w:rFonts w:cstheme="majorHAnsi"/>
          <w:color w:val="000000" w:themeColor="text1"/>
        </w:rPr>
        <w:t xml:space="preserve"> </w:t>
      </w:r>
      <w:r w:rsidR="00317C22">
        <w:rPr>
          <w:rFonts w:cstheme="majorHAnsi"/>
          <w:color w:val="000000" w:themeColor="text1"/>
        </w:rPr>
        <w:t xml:space="preserve">Therefore, </w:t>
      </w:r>
      <w:r w:rsidR="00393FFD">
        <w:rPr>
          <w:rFonts w:cstheme="majorHAnsi"/>
          <w:color w:val="000000" w:themeColor="text1"/>
        </w:rPr>
        <w:t xml:space="preserve">the relation will use option 2 and be renamed to below in </w:t>
      </w:r>
      <w:proofErr w:type="spellStart"/>
      <w:r w:rsidR="00393FFD">
        <w:rPr>
          <w:rFonts w:cstheme="majorHAnsi"/>
          <w:color w:val="000000" w:themeColor="text1"/>
        </w:rPr>
        <w:t>2NF</w:t>
      </w:r>
      <w:proofErr w:type="spellEnd"/>
      <w:r w:rsidR="00393FFD">
        <w:rPr>
          <w:rFonts w:cstheme="majorHAnsi"/>
          <w:color w:val="000000" w:themeColor="text1"/>
        </w:rPr>
        <w:t>:</w:t>
      </w:r>
    </w:p>
    <w:p w14:paraId="77626B29" w14:textId="77777777" w:rsidR="00072655" w:rsidRDefault="00072655" w:rsidP="0002167E"/>
    <w:p w14:paraId="6ED3C490" w14:textId="09FF95F9" w:rsidR="00B55621" w:rsidRDefault="00393FFD" w:rsidP="00F03D7F">
      <w:pPr>
        <w:ind w:firstLine="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21BBEC31" w14:textId="77777777" w:rsidR="00B439BB" w:rsidRDefault="00B439BB" w:rsidP="00B55621"/>
    <w:p w14:paraId="4D28ADD7" w14:textId="3D8CEE34" w:rsidR="00B55621" w:rsidRDefault="00B55621" w:rsidP="00E35045">
      <w:proofErr w:type="spellStart"/>
      <w:r w:rsidRPr="00125B5C">
        <w:rPr>
          <w:b/>
          <w:bCs/>
        </w:rPr>
        <w:t>3NF</w:t>
      </w:r>
      <w:proofErr w:type="spellEnd"/>
      <w:r>
        <w:t>:</w:t>
      </w:r>
      <w:r>
        <w:tab/>
        <w:t xml:space="preserve">There is no transitive dependency for non-prime attributes </w:t>
      </w:r>
      <w:proofErr w:type="spellStart"/>
      <w:r w:rsidR="00BA2111" w:rsidRPr="00F03D7F">
        <w:rPr>
          <w:i/>
          <w:iCs/>
        </w:rPr>
        <w:t>ClubID</w:t>
      </w:r>
      <w:proofErr w:type="spellEnd"/>
      <w:r w:rsidR="00BA2111">
        <w:t xml:space="preserve">, </w:t>
      </w:r>
      <w:r w:rsidRPr="00125B5C">
        <w:rPr>
          <w:i/>
          <w:iCs/>
        </w:rPr>
        <w:t>Name</w:t>
      </w:r>
      <w:r>
        <w:t xml:space="preserve"> and </w:t>
      </w:r>
      <w:r w:rsidR="00431640">
        <w:rPr>
          <w:i/>
          <w:iCs/>
        </w:rPr>
        <w:t>H</w:t>
      </w:r>
      <w:r w:rsidRPr="00125B5C">
        <w:rPr>
          <w:i/>
          <w:iCs/>
        </w:rPr>
        <w:t>ead</w:t>
      </w:r>
      <w:r>
        <w:t xml:space="preserve">. </w:t>
      </w:r>
      <w:proofErr w:type="gramStart"/>
      <w:r>
        <w:t>So</w:t>
      </w:r>
      <w:proofErr w:type="gramEnd"/>
      <w:r>
        <w:t xml:space="preserve"> it is in </w:t>
      </w:r>
      <w:proofErr w:type="spellStart"/>
      <w:r>
        <w:t>3NF</w:t>
      </w:r>
      <w:proofErr w:type="spellEnd"/>
      <w:r>
        <w:t>.</w:t>
      </w:r>
    </w:p>
    <w:p w14:paraId="3897D653" w14:textId="0E0D77CC" w:rsidR="002354CD" w:rsidRDefault="00B55621" w:rsidP="00E059D9">
      <w:pPr>
        <w:ind w:left="720" w:hanging="720"/>
      </w:pPr>
      <w:r>
        <w:rPr>
          <w:b/>
          <w:bCs/>
        </w:rPr>
        <w:t>BCNF</w:t>
      </w:r>
      <w:r>
        <w:t>:</w:t>
      </w:r>
      <w:r>
        <w:tab/>
        <w:t xml:space="preserve">Non-prime attributes </w:t>
      </w:r>
      <w:proofErr w:type="spellStart"/>
      <w:r w:rsidR="00C87E6A" w:rsidRPr="00F03D7F">
        <w:rPr>
          <w:i/>
          <w:iCs/>
        </w:rPr>
        <w:t>ClubID</w:t>
      </w:r>
      <w:proofErr w:type="spellEnd"/>
      <w:r w:rsidR="00C87E6A">
        <w:t xml:space="preserve"> and </w:t>
      </w:r>
      <w:r w:rsidR="00D26104">
        <w:rPr>
          <w:i/>
          <w:iCs/>
        </w:rPr>
        <w:t>H</w:t>
      </w:r>
      <w:r w:rsidRPr="00125B5C">
        <w:rPr>
          <w:i/>
          <w:iCs/>
        </w:rPr>
        <w:t>ead</w:t>
      </w:r>
      <w:r>
        <w:t xml:space="preserve"> cannot determine </w:t>
      </w:r>
      <w:proofErr w:type="spellStart"/>
      <w:r w:rsidR="009F1909">
        <w:rPr>
          <w:i/>
          <w:iCs/>
        </w:rPr>
        <w:t>GroupID</w:t>
      </w:r>
      <w:proofErr w:type="spellEnd"/>
      <w:r>
        <w:t xml:space="preserve">. </w:t>
      </w:r>
      <w:r w:rsidR="00C02A6B" w:rsidRPr="00F03D7F">
        <w:rPr>
          <w:i/>
          <w:iCs/>
        </w:rPr>
        <w:t>Name</w:t>
      </w:r>
      <w:r w:rsidR="00C02A6B">
        <w:t xml:space="preserve"> cannot determine the key as well since different club may have group in </w:t>
      </w:r>
      <w:r w:rsidR="00DC6E3F">
        <w:t xml:space="preserve">the </w:t>
      </w:r>
      <w:r w:rsidR="00C02A6B">
        <w:t>same name</w:t>
      </w:r>
      <w:r w:rsidR="00F63D89">
        <w:t xml:space="preserve">, </w:t>
      </w:r>
      <w:proofErr w:type="gramStart"/>
      <w:r w:rsidR="00F63D89">
        <w:t>e.g.</w:t>
      </w:r>
      <w:proofErr w:type="gramEnd"/>
      <w:r w:rsidR="00F63D89">
        <w:t xml:space="preserve"> "</w:t>
      </w:r>
      <w:proofErr w:type="spellStart"/>
      <w:r w:rsidR="00F63D89">
        <w:t>Group1</w:t>
      </w:r>
      <w:proofErr w:type="spellEnd"/>
      <w:r w:rsidR="00F63D89">
        <w:t>"</w:t>
      </w:r>
      <w:r w:rsidR="00C02A6B">
        <w:t xml:space="preserve">. </w:t>
      </w:r>
      <w:proofErr w:type="gramStart"/>
      <w:r>
        <w:t>So</w:t>
      </w:r>
      <w:proofErr w:type="gramEnd"/>
      <w:r>
        <w:t xml:space="preserve"> it is in BCNF.</w:t>
      </w:r>
    </w:p>
    <w:p w14:paraId="0724833C" w14:textId="5AF945E9" w:rsidR="0080070D" w:rsidRDefault="0080070D" w:rsidP="00E059D9">
      <w:pPr>
        <w:ind w:left="720" w:hanging="720"/>
      </w:pPr>
      <w:r w:rsidRPr="00F03D7F">
        <w:rPr>
          <w:b/>
          <w:bCs/>
        </w:rPr>
        <w:t>Result:</w:t>
      </w:r>
      <w:r>
        <w:tab/>
        <w:t>The relation after normalization to BCNF will become as below:</w:t>
      </w:r>
    </w:p>
    <w:p w14:paraId="35B986E1" w14:textId="45FC9D1F" w:rsidR="00460A05" w:rsidRDefault="0080070D" w:rsidP="00F03D7F">
      <w:pPr>
        <w:ind w:left="720"/>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3B9BC457" w14:textId="52AD619B" w:rsidR="009929D1" w:rsidRDefault="009929D1" w:rsidP="004E49E3">
      <w:pPr>
        <w:ind w:left="720" w:hanging="720"/>
      </w:pPr>
    </w:p>
    <w:p w14:paraId="608664ED" w14:textId="77777777" w:rsidR="00866D35" w:rsidRDefault="00866D35" w:rsidP="004E49E3">
      <w:pPr>
        <w:ind w:left="720" w:hanging="720"/>
      </w:pPr>
    </w:p>
    <w:p w14:paraId="5A4FC070" w14:textId="6146F879" w:rsidR="006C4245" w:rsidRPr="00F03D7F" w:rsidRDefault="006C4245" w:rsidP="006C4245">
      <w:pPr>
        <w:rPr>
          <w:color w:val="4472C4" w:themeColor="accent1"/>
        </w:rPr>
      </w:pPr>
      <w:r w:rsidRPr="002C5870">
        <w:rPr>
          <w:b/>
          <w:bCs/>
        </w:rPr>
        <w:t>Relation:</w:t>
      </w:r>
      <w:r w:rsidR="00F549B1">
        <w:rPr>
          <w:b/>
          <w:bCs/>
        </w:rPr>
        <w:tab/>
      </w:r>
      <w:r w:rsidRPr="00F03D7F">
        <w:rPr>
          <w:rFonts w:cstheme="majorHAnsi"/>
          <w:color w:val="4472C4" w:themeColor="accent1"/>
        </w:rPr>
        <w:t>Event(</w:t>
      </w:r>
      <w:proofErr w:type="spellStart"/>
      <w:r w:rsidRPr="00F03D7F">
        <w:rPr>
          <w:rFonts w:cstheme="majorHAnsi"/>
          <w:color w:val="4472C4" w:themeColor="accent1"/>
          <w:u w:val="single"/>
        </w:rPr>
        <w:t>EventID</w:t>
      </w:r>
      <w:proofErr w:type="spellEnd"/>
      <w:r w:rsidRPr="00F03D7F">
        <w:rPr>
          <w:rFonts w:cstheme="majorHAnsi"/>
          <w:color w:val="4472C4" w:themeColor="accent1"/>
        </w:rPr>
        <w:t xml:space="preserve">, Subject, Date, Time, </w:t>
      </w:r>
      <w:proofErr w:type="spellStart"/>
      <w:r w:rsidRPr="00F03D7F">
        <w:rPr>
          <w:rFonts w:cstheme="majorHAnsi"/>
          <w:color w:val="4472C4" w:themeColor="accent1"/>
        </w:rPr>
        <w:t>RegistrationFee</w:t>
      </w:r>
      <w:proofErr w:type="spellEnd"/>
      <w:r w:rsidRPr="00F03D7F">
        <w:rPr>
          <w:rFonts w:cstheme="majorHAnsi"/>
          <w:color w:val="4472C4" w:themeColor="accent1"/>
        </w:rPr>
        <w:t xml:space="preserve">, Room, Building, Floor,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606C104C" w14:textId="1A731C61" w:rsidR="002265BC" w:rsidRDefault="002265BC" w:rsidP="00F81E7D">
      <w:pPr>
        <w:ind w:left="720" w:hanging="720"/>
      </w:pPr>
      <w:r>
        <w:rPr>
          <w:b/>
          <w:bCs/>
        </w:rPr>
        <w:t>FD(s):</w:t>
      </w:r>
      <w:r w:rsidRPr="00125B5C">
        <w:tab/>
      </w:r>
      <w:proofErr w:type="spellStart"/>
      <w:r>
        <w:t>EventID</w:t>
      </w:r>
      <w:proofErr w:type="spellEnd"/>
      <w:r>
        <w:t xml:space="preserve"> -&gt; {</w:t>
      </w:r>
      <w:r w:rsidRPr="00CF3C71">
        <w:rPr>
          <w:rFonts w:cstheme="majorHAnsi"/>
          <w:color w:val="000000" w:themeColor="text1"/>
        </w:rPr>
        <w:t xml:space="preserve">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F03D7F">
        <w:rPr>
          <w:rFonts w:cstheme="majorHAnsi"/>
          <w:color w:val="000000" w:themeColor="text1"/>
        </w:rPr>
        <w:t>GroupID</w:t>
      </w:r>
      <w:proofErr w:type="spellEnd"/>
      <w:r>
        <w:t>}</w:t>
      </w:r>
    </w:p>
    <w:p w14:paraId="0A4849B2" w14:textId="77777777" w:rsidR="002265BC" w:rsidRDefault="002265BC" w:rsidP="00F81E7D">
      <w:pPr>
        <w:ind w:left="720" w:hanging="720"/>
        <w:rPr>
          <w:b/>
          <w:bCs/>
        </w:rPr>
      </w:pPr>
    </w:p>
    <w:p w14:paraId="4096751C" w14:textId="55326B39" w:rsidR="006C4245" w:rsidRDefault="006C4245" w:rsidP="00F03D7F">
      <w:pPr>
        <w:ind w:left="720" w:hanging="720"/>
      </w:pPr>
      <w:proofErr w:type="spellStart"/>
      <w:r w:rsidRPr="00125B5C">
        <w:rPr>
          <w:b/>
          <w:bCs/>
        </w:rPr>
        <w:t>1NF</w:t>
      </w:r>
      <w:proofErr w:type="spellEnd"/>
      <w:r>
        <w:t>:</w:t>
      </w:r>
      <w:r>
        <w:tab/>
      </w:r>
      <w:r w:rsidR="00F81E7D">
        <w:t xml:space="preserve">We assume all non-prime attributes, i.e., </w:t>
      </w:r>
      <w:r w:rsidR="00F81E7D" w:rsidRPr="00F03D7F">
        <w:rPr>
          <w:i/>
          <w:iCs/>
        </w:rPr>
        <w:t>Subject</w:t>
      </w:r>
      <w:r w:rsidR="00F81E7D" w:rsidRPr="00F03D7F">
        <w:rPr>
          <w:rFonts w:cstheme="majorHAnsi"/>
          <w:i/>
          <w:iCs/>
          <w:color w:val="000000" w:themeColor="text1"/>
        </w:rPr>
        <w:t xml:space="preserve">, Time, </w:t>
      </w:r>
      <w:proofErr w:type="spellStart"/>
      <w:r w:rsidR="00F81E7D" w:rsidRPr="00F03D7F">
        <w:rPr>
          <w:rFonts w:cstheme="majorHAnsi"/>
          <w:i/>
          <w:iCs/>
          <w:color w:val="000000" w:themeColor="text1"/>
        </w:rPr>
        <w:t>RegistrationFee</w:t>
      </w:r>
      <w:proofErr w:type="spellEnd"/>
      <w:r w:rsidR="00F81E7D" w:rsidRPr="00F03D7F">
        <w:rPr>
          <w:rFonts w:cstheme="majorHAnsi"/>
          <w:i/>
          <w:iCs/>
          <w:color w:val="000000" w:themeColor="text1"/>
        </w:rPr>
        <w:t>, Room, Building, Floor</w:t>
      </w:r>
      <w:r w:rsidR="00D47580">
        <w:rPr>
          <w:rFonts w:cstheme="majorHAnsi"/>
          <w:i/>
          <w:iCs/>
          <w:color w:val="000000" w:themeColor="text1"/>
        </w:rPr>
        <w:t xml:space="preserve">, </w:t>
      </w:r>
      <w:proofErr w:type="spellStart"/>
      <w:r w:rsidR="00D47580">
        <w:rPr>
          <w:rFonts w:cstheme="majorHAnsi"/>
          <w:i/>
          <w:iCs/>
          <w:color w:val="000000" w:themeColor="text1"/>
        </w:rPr>
        <w:t>GroupID</w:t>
      </w:r>
      <w:proofErr w:type="spellEnd"/>
      <w:r w:rsidR="00F81E7D">
        <w:t xml:space="preserve"> </w:t>
      </w:r>
      <w:r>
        <w:t>are atomic</w:t>
      </w:r>
      <w:r w:rsidR="00F81E7D">
        <w:t xml:space="preserve"> and can have only one value and none of them is multivalued</w:t>
      </w:r>
      <w:r>
        <w:t xml:space="preserve">. </w:t>
      </w:r>
      <w:proofErr w:type="gramStart"/>
      <w:r>
        <w:t>So</w:t>
      </w:r>
      <w:proofErr w:type="gramEnd"/>
      <w:r>
        <w:t xml:space="preserve"> it is in </w:t>
      </w:r>
      <w:proofErr w:type="spellStart"/>
      <w:r>
        <w:t>1NF</w:t>
      </w:r>
      <w:proofErr w:type="spellEnd"/>
      <w:r>
        <w:t>.</w:t>
      </w:r>
    </w:p>
    <w:p w14:paraId="671786A4" w14:textId="4620E14A" w:rsidR="006C4245" w:rsidRDefault="006C4245" w:rsidP="006C4245">
      <w:proofErr w:type="spellStart"/>
      <w:r w:rsidRPr="00125B5C">
        <w:rPr>
          <w:b/>
          <w:bCs/>
        </w:rPr>
        <w:t>2NF</w:t>
      </w:r>
      <w:proofErr w:type="spellEnd"/>
      <w:r>
        <w:t>:</w:t>
      </w:r>
      <w:r>
        <w:tab/>
      </w:r>
      <w:proofErr w:type="gramStart"/>
      <w:r>
        <w:t>Non-prime</w:t>
      </w:r>
      <w:proofErr w:type="gramEnd"/>
      <w:r>
        <w:t xml:space="preserve"> attributes are fully dependent on the key </w:t>
      </w:r>
      <w:proofErr w:type="spellStart"/>
      <w:r w:rsidR="00656C75">
        <w:rPr>
          <w:i/>
          <w:iCs/>
        </w:rPr>
        <w:t>Event</w:t>
      </w:r>
      <w:r w:rsidRPr="00125B5C">
        <w:rPr>
          <w:i/>
          <w:iCs/>
        </w:rPr>
        <w:t>ID</w:t>
      </w:r>
      <w:proofErr w:type="spellEnd"/>
      <w:r>
        <w:t xml:space="preserve">. </w:t>
      </w:r>
      <w:proofErr w:type="gramStart"/>
      <w:r>
        <w:t>So</w:t>
      </w:r>
      <w:proofErr w:type="gramEnd"/>
      <w:r>
        <w:t xml:space="preserve"> it is in </w:t>
      </w:r>
      <w:proofErr w:type="spellStart"/>
      <w:r>
        <w:t>2NF</w:t>
      </w:r>
      <w:proofErr w:type="spellEnd"/>
      <w:r>
        <w:t>.</w:t>
      </w:r>
    </w:p>
    <w:p w14:paraId="0C9528C2" w14:textId="7FF15F09" w:rsidR="006C4245" w:rsidRDefault="006C4245" w:rsidP="006C4245">
      <w:proofErr w:type="spellStart"/>
      <w:r w:rsidRPr="00125B5C">
        <w:rPr>
          <w:b/>
          <w:bCs/>
        </w:rPr>
        <w:t>3NF</w:t>
      </w:r>
      <w:proofErr w:type="spellEnd"/>
      <w:r>
        <w:t>:</w:t>
      </w:r>
      <w:r>
        <w:tab/>
      </w:r>
      <w:r w:rsidR="00FB1281">
        <w:t>The</w:t>
      </w:r>
      <w:r w:rsidR="00BA10DB">
        <w:t>re</w:t>
      </w:r>
      <w:r>
        <w:t xml:space="preserve"> is no transitive dependency for non-prime attributes</w:t>
      </w:r>
      <w:r w:rsidR="00D9751A">
        <w:t>.</w:t>
      </w:r>
      <w:r>
        <w:t xml:space="preserve"> </w:t>
      </w:r>
      <w:proofErr w:type="gramStart"/>
      <w:r>
        <w:t>So</w:t>
      </w:r>
      <w:proofErr w:type="gramEnd"/>
      <w:r>
        <w:t xml:space="preserve"> it is in </w:t>
      </w:r>
      <w:proofErr w:type="spellStart"/>
      <w:r>
        <w:t>3NF</w:t>
      </w:r>
      <w:proofErr w:type="spellEnd"/>
      <w:r>
        <w:t>.</w:t>
      </w:r>
    </w:p>
    <w:p w14:paraId="203D8972" w14:textId="70B8060E" w:rsidR="002354CD" w:rsidRDefault="006C4245" w:rsidP="00F03D7F">
      <w:pPr>
        <w:ind w:left="720" w:hanging="720"/>
      </w:pPr>
      <w:r>
        <w:rPr>
          <w:b/>
          <w:bCs/>
        </w:rPr>
        <w:t>BCNF</w:t>
      </w:r>
      <w:r>
        <w:t>:</w:t>
      </w:r>
      <w:r>
        <w:tab/>
        <w:t>Non-prime attributes</w:t>
      </w:r>
      <w:r w:rsidR="008C67D8">
        <w:t xml:space="preserve"> </w:t>
      </w:r>
      <w:r>
        <w:t>cannot determine key</w:t>
      </w:r>
      <w:r w:rsidR="008C67D8">
        <w:t xml:space="preserve"> </w:t>
      </w:r>
      <w:proofErr w:type="spellStart"/>
      <w:r w:rsidR="008C67D8">
        <w:rPr>
          <w:i/>
          <w:iCs/>
        </w:rPr>
        <w:t>Event</w:t>
      </w:r>
      <w:r w:rsidRPr="00125B5C">
        <w:rPr>
          <w:i/>
          <w:iCs/>
        </w:rPr>
        <w:t>ID</w:t>
      </w:r>
      <w:proofErr w:type="spellEnd"/>
      <w:r>
        <w:t xml:space="preserve">. </w:t>
      </w:r>
      <w:proofErr w:type="gramStart"/>
      <w:r>
        <w:t>So</w:t>
      </w:r>
      <w:proofErr w:type="gramEnd"/>
      <w:r>
        <w:t xml:space="preserve"> it is in BCNF.</w:t>
      </w:r>
    </w:p>
    <w:p w14:paraId="3F39B5A3" w14:textId="6D426FD8" w:rsidR="00B55621" w:rsidRDefault="00B55621" w:rsidP="00214CF9"/>
    <w:p w14:paraId="28C99653" w14:textId="5851FA4C" w:rsidR="00CC4398" w:rsidRDefault="00CC4398" w:rsidP="00214CF9"/>
    <w:p w14:paraId="5BFC2999" w14:textId="24A2E7C1" w:rsidR="00CC4398" w:rsidRDefault="00C82CD8" w:rsidP="00214CF9">
      <w:pPr>
        <w:rPr>
          <w:rFonts w:cstheme="majorHAnsi"/>
          <w:color w:val="000000" w:themeColor="text1"/>
        </w:rPr>
      </w:pPr>
      <w:r w:rsidRPr="00F03D7F">
        <w:rPr>
          <w:rFonts w:cstheme="majorHAnsi"/>
          <w:b/>
          <w:bCs/>
          <w:color w:val="000000" w:themeColor="text1"/>
        </w:rPr>
        <w:t>Relation:</w:t>
      </w:r>
      <w:r>
        <w:rPr>
          <w:rFonts w:cstheme="majorHAnsi"/>
          <w:color w:val="000000" w:themeColor="text1"/>
        </w:rPr>
        <w:tab/>
      </w:r>
      <w:r w:rsidRPr="00F03D7F">
        <w:rPr>
          <w:rFonts w:cstheme="majorHAnsi"/>
          <w:color w:val="4472C4" w:themeColor="accent1"/>
        </w:rPr>
        <w:t>Project(</w:t>
      </w:r>
      <w:proofErr w:type="spellStart"/>
      <w:r w:rsidRPr="00F03D7F">
        <w:rPr>
          <w:rFonts w:cstheme="majorHAnsi"/>
          <w:color w:val="4472C4" w:themeColor="accent1"/>
          <w:u w:val="single"/>
        </w:rPr>
        <w:t>ProjectCode</w:t>
      </w:r>
      <w:proofErr w:type="spellEnd"/>
      <w:r w:rsidRPr="00F03D7F">
        <w:rPr>
          <w:rFonts w:cstheme="majorHAnsi"/>
          <w:color w:val="4472C4" w:themeColor="accent1"/>
        </w:rPr>
        <w:t xml:space="preserve">, Name, Budget, </w:t>
      </w:r>
      <w:proofErr w:type="spellStart"/>
      <w:r w:rsidRPr="00F03D7F">
        <w:rPr>
          <w:rFonts w:cstheme="majorHAnsi"/>
          <w:b/>
          <w:bCs/>
          <w:color w:val="4472C4" w:themeColor="accent1"/>
        </w:rPr>
        <w:t>GroupID</w:t>
      </w:r>
      <w:proofErr w:type="spellEnd"/>
      <w:r w:rsidRPr="00F03D7F">
        <w:rPr>
          <w:rFonts w:cstheme="majorHAnsi"/>
          <w:color w:val="4472C4" w:themeColor="accent1"/>
        </w:rPr>
        <w:t>)</w:t>
      </w:r>
    </w:p>
    <w:p w14:paraId="18A1A5CA" w14:textId="62892A86" w:rsidR="00C82CD8" w:rsidRDefault="00453677" w:rsidP="00214CF9">
      <w:pPr>
        <w:rPr>
          <w:rFonts w:cstheme="majorHAnsi"/>
          <w:color w:val="000000" w:themeColor="text1"/>
        </w:rPr>
      </w:pPr>
      <w:r>
        <w:rPr>
          <w:b/>
          <w:bCs/>
        </w:rPr>
        <w:t>FD(s):</w:t>
      </w:r>
      <w:r w:rsidRPr="00125B5C">
        <w:tab/>
      </w:r>
      <w:proofErr w:type="spellStart"/>
      <w:r w:rsidR="00A97DD8">
        <w:t>ProjectCode</w:t>
      </w:r>
      <w:proofErr w:type="spellEnd"/>
      <w:r w:rsidR="00A97DD8">
        <w:t xml:space="preserve"> -&gt; {Name, Budget, </w:t>
      </w:r>
      <w:proofErr w:type="spellStart"/>
      <w:r w:rsidR="00A97DD8">
        <w:t>GroupID</w:t>
      </w:r>
      <w:proofErr w:type="spellEnd"/>
      <w:r w:rsidR="00A97DD8">
        <w:t>}</w:t>
      </w:r>
    </w:p>
    <w:p w14:paraId="2F72CF0F" w14:textId="348E1D97" w:rsidR="00C82CD8" w:rsidRDefault="00C82CD8" w:rsidP="00214CF9"/>
    <w:p w14:paraId="45CF6A84" w14:textId="0ACD95AD" w:rsidR="00453677" w:rsidRDefault="00453677" w:rsidP="00453677">
      <w:pPr>
        <w:ind w:left="720" w:hanging="720"/>
      </w:pPr>
      <w:proofErr w:type="spellStart"/>
      <w:r w:rsidRPr="00125B5C">
        <w:rPr>
          <w:b/>
          <w:bCs/>
        </w:rPr>
        <w:t>1NF</w:t>
      </w:r>
      <w:proofErr w:type="spellEnd"/>
      <w:r>
        <w:t>:</w:t>
      </w:r>
      <w:r>
        <w:tab/>
        <w:t xml:space="preserve">We assume all non-prime attributes, i.e., </w:t>
      </w:r>
      <w:r w:rsidR="008C1B99">
        <w:rPr>
          <w:i/>
          <w:iCs/>
        </w:rPr>
        <w:t>Name</w:t>
      </w:r>
      <w:r w:rsidRPr="00125B5C">
        <w:rPr>
          <w:rFonts w:cstheme="majorHAnsi"/>
          <w:i/>
          <w:iCs/>
          <w:color w:val="000000" w:themeColor="text1"/>
        </w:rPr>
        <w:t xml:space="preserve">, </w:t>
      </w:r>
      <w:r w:rsidR="008C1B99">
        <w:rPr>
          <w:rFonts w:cstheme="majorHAnsi"/>
          <w:i/>
          <w:iCs/>
          <w:color w:val="000000" w:themeColor="text1"/>
        </w:rPr>
        <w:t>Budget</w:t>
      </w:r>
      <w:r w:rsidRPr="00125B5C">
        <w:rPr>
          <w:rFonts w:cstheme="majorHAnsi"/>
          <w:i/>
          <w:iCs/>
          <w:color w:val="000000" w:themeColor="text1"/>
        </w:rPr>
        <w:t xml:space="preserve">, </w:t>
      </w:r>
      <w:proofErr w:type="spellStart"/>
      <w:r>
        <w:rPr>
          <w:rFonts w:cstheme="majorHAnsi"/>
          <w:i/>
          <w:iCs/>
          <w:color w:val="000000" w:themeColor="text1"/>
        </w:rPr>
        <w:t>GroupID</w:t>
      </w:r>
      <w:proofErr w:type="spellEnd"/>
      <w:r>
        <w:t xml:space="preserve"> are atomic and can have only one value and none of them is multivalued. </w:t>
      </w:r>
      <w:proofErr w:type="gramStart"/>
      <w:r>
        <w:t>So</w:t>
      </w:r>
      <w:proofErr w:type="gramEnd"/>
      <w:r>
        <w:t xml:space="preserve"> it is in </w:t>
      </w:r>
      <w:proofErr w:type="spellStart"/>
      <w:r>
        <w:t>1NF</w:t>
      </w:r>
      <w:proofErr w:type="spellEnd"/>
      <w:r>
        <w:t>.</w:t>
      </w:r>
    </w:p>
    <w:p w14:paraId="413631B1" w14:textId="488A2F29" w:rsidR="00453677" w:rsidRDefault="00453677" w:rsidP="00453677">
      <w:proofErr w:type="spellStart"/>
      <w:r w:rsidRPr="00125B5C">
        <w:rPr>
          <w:b/>
          <w:bCs/>
        </w:rPr>
        <w:t>2NF</w:t>
      </w:r>
      <w:proofErr w:type="spellEnd"/>
      <w:r>
        <w:t>:</w:t>
      </w:r>
      <w:r>
        <w:tab/>
      </w:r>
      <w:proofErr w:type="gramStart"/>
      <w:r>
        <w:t>Non-prime</w:t>
      </w:r>
      <w:proofErr w:type="gramEnd"/>
      <w:r>
        <w:t xml:space="preserve"> attributes are fully dependent on the key </w:t>
      </w:r>
      <w:proofErr w:type="spellStart"/>
      <w:r w:rsidR="00C5266F">
        <w:rPr>
          <w:i/>
          <w:iCs/>
        </w:rPr>
        <w:t>ProjectCode</w:t>
      </w:r>
      <w:proofErr w:type="spellEnd"/>
      <w:r>
        <w:t xml:space="preserve">. </w:t>
      </w:r>
      <w:proofErr w:type="gramStart"/>
      <w:r>
        <w:t>So</w:t>
      </w:r>
      <w:proofErr w:type="gramEnd"/>
      <w:r>
        <w:t xml:space="preserve"> it is in </w:t>
      </w:r>
      <w:proofErr w:type="spellStart"/>
      <w:r>
        <w:t>2NF</w:t>
      </w:r>
      <w:proofErr w:type="spellEnd"/>
      <w:r>
        <w:t>.</w:t>
      </w:r>
    </w:p>
    <w:p w14:paraId="571D184F" w14:textId="77777777" w:rsidR="00453677" w:rsidRDefault="00453677" w:rsidP="00453677">
      <w:proofErr w:type="spellStart"/>
      <w:r w:rsidRPr="00125B5C">
        <w:rPr>
          <w:b/>
          <w:bCs/>
        </w:rPr>
        <w:t>3NF</w:t>
      </w:r>
      <w:proofErr w:type="spellEnd"/>
      <w:r>
        <w:t>:</w:t>
      </w:r>
      <w:r>
        <w:tab/>
        <w:t xml:space="preserve">There is no transitive dependency for non-prime attributes. </w:t>
      </w:r>
      <w:proofErr w:type="gramStart"/>
      <w:r>
        <w:t>So</w:t>
      </w:r>
      <w:proofErr w:type="gramEnd"/>
      <w:r>
        <w:t xml:space="preserve"> it is in </w:t>
      </w:r>
      <w:proofErr w:type="spellStart"/>
      <w:r>
        <w:t>3NF</w:t>
      </w:r>
      <w:proofErr w:type="spellEnd"/>
      <w:r>
        <w:t>.</w:t>
      </w:r>
    </w:p>
    <w:p w14:paraId="123A73B5" w14:textId="71FB01F5" w:rsidR="00453677" w:rsidRDefault="00453677" w:rsidP="00453677">
      <w:pPr>
        <w:ind w:left="720" w:hanging="720"/>
      </w:pPr>
      <w:r>
        <w:rPr>
          <w:b/>
          <w:bCs/>
        </w:rPr>
        <w:t>BCNF</w:t>
      </w:r>
      <w:r>
        <w:t>:</w:t>
      </w:r>
      <w:r>
        <w:tab/>
        <w:t xml:space="preserve">Non-prime attributes cannot determine key </w:t>
      </w:r>
      <w:proofErr w:type="spellStart"/>
      <w:r w:rsidR="00E1080F">
        <w:rPr>
          <w:i/>
          <w:iCs/>
        </w:rPr>
        <w:t>ProjectCode</w:t>
      </w:r>
      <w:proofErr w:type="spellEnd"/>
      <w:r>
        <w:t xml:space="preserve">. </w:t>
      </w:r>
      <w:proofErr w:type="gramStart"/>
      <w:r>
        <w:t>So</w:t>
      </w:r>
      <w:proofErr w:type="gramEnd"/>
      <w:r>
        <w:t xml:space="preserve"> it is in BCNF.</w:t>
      </w:r>
    </w:p>
    <w:p w14:paraId="4B120BC9" w14:textId="149D074F" w:rsidR="00453677" w:rsidRDefault="00453677" w:rsidP="00214CF9"/>
    <w:p w14:paraId="672E19AB" w14:textId="536465C3" w:rsidR="00453677" w:rsidRDefault="00453677" w:rsidP="00214CF9"/>
    <w:p w14:paraId="4DA0D73C" w14:textId="030D8440" w:rsidR="008412C2" w:rsidRDefault="007006A9" w:rsidP="00214CF9">
      <w:r w:rsidRPr="00125B5C">
        <w:rPr>
          <w:rFonts w:cstheme="majorHAnsi"/>
          <w:b/>
          <w:bCs/>
          <w:color w:val="000000" w:themeColor="text1"/>
        </w:rPr>
        <w:t>Relation:</w:t>
      </w:r>
      <w:r>
        <w:rPr>
          <w:rFonts w:cstheme="majorHAnsi"/>
          <w:color w:val="000000" w:themeColor="text1"/>
        </w:rPr>
        <w:tab/>
      </w:r>
      <w:proofErr w:type="spellStart"/>
      <w:r w:rsidR="00665D64" w:rsidRPr="00F03D7F">
        <w:rPr>
          <w:rFonts w:cstheme="majorHAnsi"/>
          <w:color w:val="4472C4" w:themeColor="accent1"/>
        </w:rPr>
        <w:t>Member_Joins_Group</w:t>
      </w:r>
      <w:proofErr w:type="spellEnd"/>
      <w:r w:rsidR="00665D64" w:rsidRPr="00F03D7F">
        <w:rPr>
          <w:rFonts w:cstheme="majorHAnsi"/>
          <w:color w:val="4472C4" w:themeColor="accent1"/>
        </w:rPr>
        <w:t>(</w:t>
      </w:r>
      <w:proofErr w:type="spellStart"/>
      <w:r w:rsidR="00665D64" w:rsidRPr="00F03D7F">
        <w:rPr>
          <w:rFonts w:cstheme="majorHAnsi"/>
          <w:b/>
          <w:bCs/>
          <w:color w:val="4472C4" w:themeColor="accent1"/>
          <w:u w:val="single"/>
        </w:rPr>
        <w:t>MemberID</w:t>
      </w:r>
      <w:proofErr w:type="spellEnd"/>
      <w:r w:rsidR="00665D64" w:rsidRPr="00F03D7F">
        <w:rPr>
          <w:rFonts w:cstheme="majorHAnsi"/>
          <w:b/>
          <w:bCs/>
          <w:color w:val="4472C4" w:themeColor="accent1"/>
          <w:u w:val="single"/>
        </w:rPr>
        <w:t xml:space="preserve">, </w:t>
      </w:r>
      <w:proofErr w:type="spellStart"/>
      <w:r w:rsidR="00665D64" w:rsidRPr="00F03D7F">
        <w:rPr>
          <w:rFonts w:cstheme="majorHAnsi"/>
          <w:b/>
          <w:bCs/>
          <w:color w:val="4472C4" w:themeColor="accent1"/>
          <w:u w:val="single"/>
        </w:rPr>
        <w:t>GroupID</w:t>
      </w:r>
      <w:proofErr w:type="spellEnd"/>
      <w:r w:rsidR="00665D64" w:rsidRPr="00F03D7F">
        <w:rPr>
          <w:rFonts w:cstheme="majorHAnsi"/>
          <w:color w:val="4472C4" w:themeColor="accent1"/>
        </w:rPr>
        <w:t>)</w:t>
      </w:r>
    </w:p>
    <w:p w14:paraId="3A0FF8FA" w14:textId="36397E1A" w:rsidR="00453677" w:rsidRDefault="004B540A" w:rsidP="00214CF9">
      <w:r>
        <w:rPr>
          <w:b/>
          <w:bCs/>
        </w:rPr>
        <w:t>FD(s):</w:t>
      </w:r>
      <w:r w:rsidRPr="00125B5C">
        <w:tab/>
      </w:r>
      <w:r w:rsidR="00600045">
        <w:t>{</w:t>
      </w:r>
      <w:proofErr w:type="spellStart"/>
      <w:r w:rsidR="00600045">
        <w:t>MemberID</w:t>
      </w:r>
      <w:proofErr w:type="spellEnd"/>
      <w:r w:rsidR="00600045">
        <w:t xml:space="preserve">, </w:t>
      </w:r>
      <w:proofErr w:type="spellStart"/>
      <w:r w:rsidR="00600045">
        <w:t>GroupID</w:t>
      </w:r>
      <w:proofErr w:type="spellEnd"/>
      <w:r w:rsidR="00600045">
        <w:t>}</w:t>
      </w:r>
      <w:r>
        <w:t xml:space="preserve"> -&gt; </w:t>
      </w:r>
      <w:r w:rsidR="00600045">
        <w:t>{</w:t>
      </w:r>
      <w:proofErr w:type="spellStart"/>
      <w:r w:rsidR="00600045">
        <w:t>MemberID</w:t>
      </w:r>
      <w:proofErr w:type="spellEnd"/>
      <w:r w:rsidR="00600045">
        <w:t xml:space="preserve">, </w:t>
      </w:r>
      <w:proofErr w:type="spellStart"/>
      <w:r w:rsidR="00600045">
        <w:t>GroupID</w:t>
      </w:r>
      <w:proofErr w:type="spellEnd"/>
      <w:r w:rsidR="00600045">
        <w:t>}</w:t>
      </w:r>
    </w:p>
    <w:p w14:paraId="650ADC95" w14:textId="3761B54E" w:rsidR="004B540A" w:rsidRDefault="004B540A" w:rsidP="00214CF9"/>
    <w:p w14:paraId="13171CF7" w14:textId="78EDBCDC" w:rsidR="00361672" w:rsidRDefault="00361672" w:rsidP="00361672">
      <w:pPr>
        <w:ind w:left="720" w:hanging="720"/>
      </w:pPr>
      <w:proofErr w:type="spellStart"/>
      <w:r w:rsidRPr="00125B5C">
        <w:rPr>
          <w:b/>
          <w:bCs/>
        </w:rPr>
        <w:t>1NF</w:t>
      </w:r>
      <w:proofErr w:type="spellEnd"/>
      <w:r>
        <w:t>:</w:t>
      </w:r>
      <w:r>
        <w:tab/>
        <w:t xml:space="preserve">There is no non-prime attribute, and </w:t>
      </w:r>
      <w:proofErr w:type="spellStart"/>
      <w:r w:rsidRPr="00F03D7F">
        <w:rPr>
          <w:i/>
          <w:iCs/>
        </w:rPr>
        <w:t>MemberID</w:t>
      </w:r>
      <w:proofErr w:type="spellEnd"/>
      <w:r>
        <w:t xml:space="preserve"> and </w:t>
      </w:r>
      <w:proofErr w:type="spellStart"/>
      <w:r w:rsidRPr="00F03D7F">
        <w:rPr>
          <w:i/>
          <w:iCs/>
        </w:rPr>
        <w:t>GroupID</w:t>
      </w:r>
      <w:proofErr w:type="spellEnd"/>
      <w:r>
        <w:t xml:space="preserve"> are atomic. </w:t>
      </w:r>
      <w:proofErr w:type="gramStart"/>
      <w:r>
        <w:t>So</w:t>
      </w:r>
      <w:proofErr w:type="gramEnd"/>
      <w:r>
        <w:t xml:space="preserve"> it is in </w:t>
      </w:r>
      <w:proofErr w:type="spellStart"/>
      <w:r>
        <w:t>1NF</w:t>
      </w:r>
      <w:proofErr w:type="spellEnd"/>
      <w:r>
        <w:t>.</w:t>
      </w:r>
    </w:p>
    <w:p w14:paraId="78BEE24E" w14:textId="3CE5BF6C" w:rsidR="00361672" w:rsidRDefault="00361672" w:rsidP="00361672">
      <w:proofErr w:type="spellStart"/>
      <w:r w:rsidRPr="00125B5C">
        <w:rPr>
          <w:b/>
          <w:bCs/>
        </w:rPr>
        <w:t>2NF</w:t>
      </w:r>
      <w:proofErr w:type="spellEnd"/>
      <w:r>
        <w:t>:</w:t>
      </w:r>
      <w:r>
        <w:tab/>
      </w:r>
      <w:r w:rsidR="00C02D5C">
        <w:t xml:space="preserve">No non-prime attribute and composite key </w:t>
      </w:r>
      <w:proofErr w:type="spellStart"/>
      <w:r w:rsidR="00C02D5C" w:rsidRPr="00125B5C">
        <w:rPr>
          <w:i/>
          <w:iCs/>
        </w:rPr>
        <w:t>MemberID</w:t>
      </w:r>
      <w:proofErr w:type="spellEnd"/>
      <w:r w:rsidR="00C02D5C">
        <w:t xml:space="preserve"> and </w:t>
      </w:r>
      <w:proofErr w:type="spellStart"/>
      <w:r w:rsidR="00C02D5C" w:rsidRPr="00125B5C">
        <w:rPr>
          <w:i/>
          <w:iCs/>
        </w:rPr>
        <w:t>GroupID</w:t>
      </w:r>
      <w:proofErr w:type="spellEnd"/>
      <w:r w:rsidR="00C02D5C">
        <w:t xml:space="preserve"> can always </w:t>
      </w:r>
      <w:r w:rsidR="00666D03">
        <w:t xml:space="preserve">fully </w:t>
      </w:r>
      <w:r w:rsidR="00C02D5C">
        <w:t>determine itself</w:t>
      </w:r>
      <w:r>
        <w:t xml:space="preserve">. </w:t>
      </w:r>
      <w:proofErr w:type="gramStart"/>
      <w:r>
        <w:t>So</w:t>
      </w:r>
      <w:proofErr w:type="gramEnd"/>
      <w:r>
        <w:t xml:space="preserve"> it is in </w:t>
      </w:r>
      <w:proofErr w:type="spellStart"/>
      <w:r>
        <w:t>2NF</w:t>
      </w:r>
      <w:proofErr w:type="spellEnd"/>
      <w:r>
        <w:t>.</w:t>
      </w:r>
    </w:p>
    <w:p w14:paraId="4DFCBB7A" w14:textId="61A29FBC" w:rsidR="00361672" w:rsidRDefault="00361672" w:rsidP="00361672">
      <w:proofErr w:type="spellStart"/>
      <w:r w:rsidRPr="00125B5C">
        <w:rPr>
          <w:b/>
          <w:bCs/>
        </w:rPr>
        <w:t>3NF</w:t>
      </w:r>
      <w:proofErr w:type="spellEnd"/>
      <w:r>
        <w:t>:</w:t>
      </w:r>
      <w:r>
        <w:tab/>
      </w:r>
      <w:r w:rsidR="00E801C5">
        <w:t>No non-prime attribute and</w:t>
      </w:r>
      <w:r w:rsidR="00ED5327">
        <w:t xml:space="preserve"> no</w:t>
      </w:r>
      <w:r w:rsidR="00E801C5">
        <w:t xml:space="preserve"> </w:t>
      </w:r>
      <w:r>
        <w:t xml:space="preserve">transitive dependency. </w:t>
      </w:r>
      <w:proofErr w:type="gramStart"/>
      <w:r>
        <w:t>So</w:t>
      </w:r>
      <w:proofErr w:type="gramEnd"/>
      <w:r>
        <w:t xml:space="preserve"> it is in </w:t>
      </w:r>
      <w:proofErr w:type="spellStart"/>
      <w:r>
        <w:t>3NF</w:t>
      </w:r>
      <w:proofErr w:type="spellEnd"/>
      <w:r>
        <w:t>.</w:t>
      </w:r>
    </w:p>
    <w:p w14:paraId="3A754B53" w14:textId="18EBA6E2" w:rsidR="00361672" w:rsidRDefault="00361672" w:rsidP="00361672">
      <w:r>
        <w:rPr>
          <w:b/>
          <w:bCs/>
        </w:rPr>
        <w:t>BCNF</w:t>
      </w:r>
      <w:r>
        <w:t>:</w:t>
      </w:r>
      <w:r>
        <w:tab/>
      </w:r>
      <w:r w:rsidR="003060BE">
        <w:t>No n</w:t>
      </w:r>
      <w:r>
        <w:t xml:space="preserve">on-prime attribute. </w:t>
      </w:r>
      <w:proofErr w:type="gramStart"/>
      <w:r>
        <w:t>So</w:t>
      </w:r>
      <w:proofErr w:type="gramEnd"/>
      <w:r>
        <w:t xml:space="preserve"> it is in BCNF.</w:t>
      </w:r>
    </w:p>
    <w:p w14:paraId="236DD8D6" w14:textId="0D416D4D" w:rsidR="00791E44" w:rsidRDefault="00791E44" w:rsidP="00361672"/>
    <w:p w14:paraId="220ACCDC" w14:textId="03B7BB76" w:rsidR="00791E44" w:rsidRDefault="00791E44" w:rsidP="00361672"/>
    <w:p w14:paraId="5366C564" w14:textId="227E4C8F" w:rsidR="009638E7" w:rsidRPr="00F03D7F" w:rsidRDefault="009638E7" w:rsidP="00F03D7F">
      <w:pPr>
        <w:rPr>
          <w:rFonts w:cstheme="majorHAnsi"/>
          <w:color w:val="4472C4" w:themeColor="accent1"/>
        </w:rPr>
      </w:pPr>
      <w:r w:rsidRPr="00125B5C">
        <w:rPr>
          <w:rFonts w:cstheme="majorHAnsi"/>
          <w:b/>
          <w:bCs/>
          <w:color w:val="000000" w:themeColor="text1"/>
        </w:rPr>
        <w:t>Relation:</w:t>
      </w:r>
      <w:r>
        <w:rPr>
          <w:rFonts w:cstheme="majorHAnsi"/>
          <w:color w:val="000000" w:themeColor="text1"/>
        </w:rPr>
        <w:tab/>
      </w:r>
      <w:proofErr w:type="spellStart"/>
      <w:r w:rsidRPr="00F03D7F">
        <w:rPr>
          <w:rFonts w:cstheme="majorHAnsi"/>
          <w:color w:val="4472C4" w:themeColor="accent1"/>
        </w:rPr>
        <w:t>Member_WorksOn_Project</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u w:val="single"/>
        </w:rPr>
        <w:t xml:space="preserve">, </w:t>
      </w:r>
      <w:proofErr w:type="spellStart"/>
      <w:r w:rsidRPr="00F03D7F">
        <w:rPr>
          <w:rFonts w:cstheme="majorHAnsi"/>
          <w:b/>
          <w:bCs/>
          <w:color w:val="4472C4" w:themeColor="accent1"/>
          <w:u w:val="single"/>
        </w:rPr>
        <w:t>ProjectCode</w:t>
      </w:r>
      <w:proofErr w:type="spellEnd"/>
      <w:r w:rsidRPr="00F03D7F">
        <w:rPr>
          <w:rFonts w:cstheme="majorHAnsi"/>
          <w:color w:val="4472C4" w:themeColor="accent1"/>
        </w:rPr>
        <w:t xml:space="preserve">, </w:t>
      </w:r>
      <w:proofErr w:type="spellStart"/>
      <w:r w:rsidRPr="00F03D7F">
        <w:rPr>
          <w:rFonts w:cstheme="majorHAnsi"/>
          <w:color w:val="4472C4" w:themeColor="accent1"/>
        </w:rPr>
        <w:t>MemberPortion</w:t>
      </w:r>
      <w:proofErr w:type="spellEnd"/>
      <w:r w:rsidRPr="00F03D7F">
        <w:rPr>
          <w:rFonts w:cstheme="majorHAnsi"/>
          <w:color w:val="4472C4" w:themeColor="accent1"/>
        </w:rPr>
        <w:t>)</w:t>
      </w:r>
    </w:p>
    <w:p w14:paraId="506577B5" w14:textId="55A6B6D7" w:rsidR="009638E7" w:rsidRDefault="009638E7" w:rsidP="009638E7">
      <w:r>
        <w:rPr>
          <w:b/>
          <w:bCs/>
        </w:rPr>
        <w:t>FD(s):</w:t>
      </w:r>
      <w:r w:rsidRPr="00125B5C">
        <w:tab/>
      </w:r>
      <w:r>
        <w:t>{</w:t>
      </w:r>
      <w:proofErr w:type="spellStart"/>
      <w:r>
        <w:t>MemberID</w:t>
      </w:r>
      <w:proofErr w:type="spellEnd"/>
      <w:r>
        <w:t xml:space="preserve">, </w:t>
      </w:r>
      <w:proofErr w:type="spellStart"/>
      <w:r w:rsidR="00B12F91">
        <w:t>ProjectCode</w:t>
      </w:r>
      <w:proofErr w:type="spellEnd"/>
      <w:r>
        <w:t xml:space="preserve">} -&gt; </w:t>
      </w:r>
      <w:proofErr w:type="spellStart"/>
      <w:r>
        <w:t>Member</w:t>
      </w:r>
      <w:r w:rsidR="00B12F91">
        <w:t>Portion</w:t>
      </w:r>
      <w:proofErr w:type="spellEnd"/>
    </w:p>
    <w:p w14:paraId="5FAE3950" w14:textId="77777777" w:rsidR="009638E7" w:rsidRDefault="009638E7" w:rsidP="009638E7"/>
    <w:p w14:paraId="39D994BE" w14:textId="4A98E081" w:rsidR="009638E7" w:rsidRDefault="009638E7" w:rsidP="009638E7">
      <w:pPr>
        <w:ind w:left="720" w:hanging="720"/>
      </w:pPr>
      <w:proofErr w:type="spellStart"/>
      <w:r w:rsidRPr="00125B5C">
        <w:rPr>
          <w:b/>
          <w:bCs/>
        </w:rPr>
        <w:t>1NF</w:t>
      </w:r>
      <w:proofErr w:type="spellEnd"/>
      <w:r>
        <w:t>:</w:t>
      </w:r>
      <w:r>
        <w:tab/>
      </w:r>
      <w:r w:rsidR="00CF1470">
        <w:t xml:space="preserve">We assume non-prime attribute </w:t>
      </w:r>
      <w:proofErr w:type="spellStart"/>
      <w:r w:rsidR="00CF1470" w:rsidRPr="00F03D7F">
        <w:rPr>
          <w:i/>
          <w:iCs/>
        </w:rPr>
        <w:t>MemberPortion</w:t>
      </w:r>
      <w:proofErr w:type="spellEnd"/>
      <w:r w:rsidR="00CF1470">
        <w:t xml:space="preserve"> is atomic and can have only one value</w:t>
      </w:r>
      <w:r>
        <w:t xml:space="preserve">. </w:t>
      </w:r>
      <w:proofErr w:type="gramStart"/>
      <w:r>
        <w:t>So</w:t>
      </w:r>
      <w:proofErr w:type="gramEnd"/>
      <w:r>
        <w:t xml:space="preserve"> it is in </w:t>
      </w:r>
      <w:proofErr w:type="spellStart"/>
      <w:r>
        <w:t>1NF</w:t>
      </w:r>
      <w:proofErr w:type="spellEnd"/>
      <w:r>
        <w:t>.</w:t>
      </w:r>
    </w:p>
    <w:p w14:paraId="57261309" w14:textId="56A8E115" w:rsidR="003C00D7" w:rsidRDefault="003C00D7" w:rsidP="003C00D7">
      <w:proofErr w:type="spellStart"/>
      <w:r w:rsidRPr="00125B5C">
        <w:rPr>
          <w:b/>
          <w:bCs/>
        </w:rPr>
        <w:t>2NF</w:t>
      </w:r>
      <w:proofErr w:type="spellEnd"/>
      <w:r>
        <w:t>:</w:t>
      </w:r>
      <w:r>
        <w:tab/>
      </w:r>
      <w:proofErr w:type="gramStart"/>
      <w:r>
        <w:t>Non-prime</w:t>
      </w:r>
      <w:proofErr w:type="gramEnd"/>
      <w:r>
        <w:t xml:space="preserve"> attribute </w:t>
      </w:r>
      <w:proofErr w:type="spellStart"/>
      <w:r>
        <w:rPr>
          <w:i/>
          <w:iCs/>
        </w:rPr>
        <w:t>MemberPortion</w:t>
      </w:r>
      <w:proofErr w:type="spellEnd"/>
      <w:r>
        <w:t xml:space="preserve"> is fully dependent on composite key {</w:t>
      </w:r>
      <w:proofErr w:type="spellStart"/>
      <w:r>
        <w:rPr>
          <w:i/>
          <w:iCs/>
        </w:rPr>
        <w:t>Member</w:t>
      </w:r>
      <w:r w:rsidRPr="00125B5C">
        <w:rPr>
          <w:i/>
          <w:iCs/>
        </w:rPr>
        <w:t>ID</w:t>
      </w:r>
      <w:proofErr w:type="spellEnd"/>
      <w:r>
        <w:t xml:space="preserve">, </w:t>
      </w:r>
      <w:proofErr w:type="spellStart"/>
      <w:r w:rsidRPr="00F03D7F">
        <w:rPr>
          <w:i/>
          <w:iCs/>
        </w:rPr>
        <w:t>ProjectCode</w:t>
      </w:r>
      <w:proofErr w:type="spellEnd"/>
      <w:r>
        <w:t xml:space="preserve">}. </w:t>
      </w:r>
      <w:proofErr w:type="gramStart"/>
      <w:r>
        <w:t>So</w:t>
      </w:r>
      <w:proofErr w:type="gramEnd"/>
      <w:r>
        <w:t xml:space="preserve"> it is in </w:t>
      </w:r>
      <w:proofErr w:type="spellStart"/>
      <w:r>
        <w:t>2NF</w:t>
      </w:r>
      <w:proofErr w:type="spellEnd"/>
      <w:r>
        <w:t>.</w:t>
      </w:r>
    </w:p>
    <w:p w14:paraId="6AB53215" w14:textId="3B038318" w:rsidR="003C00D7" w:rsidRDefault="003C00D7" w:rsidP="003C00D7">
      <w:proofErr w:type="spellStart"/>
      <w:r w:rsidRPr="00125B5C">
        <w:rPr>
          <w:b/>
          <w:bCs/>
        </w:rPr>
        <w:t>3NF</w:t>
      </w:r>
      <w:proofErr w:type="spellEnd"/>
      <w:r>
        <w:t>:</w:t>
      </w:r>
      <w:r>
        <w:tab/>
        <w:t xml:space="preserve">There is no transitive dependency for non-prime attribute </w:t>
      </w:r>
      <w:proofErr w:type="spellStart"/>
      <w:r w:rsidR="004E5E3D">
        <w:rPr>
          <w:i/>
          <w:iCs/>
        </w:rPr>
        <w:t>MemberPortion</w:t>
      </w:r>
      <w:proofErr w:type="spellEnd"/>
      <w:r>
        <w:t xml:space="preserve">. </w:t>
      </w:r>
      <w:proofErr w:type="gramStart"/>
      <w:r>
        <w:t>So</w:t>
      </w:r>
      <w:proofErr w:type="gramEnd"/>
      <w:r>
        <w:t xml:space="preserve"> it is in </w:t>
      </w:r>
      <w:proofErr w:type="spellStart"/>
      <w:r>
        <w:t>3NF</w:t>
      </w:r>
      <w:proofErr w:type="spellEnd"/>
      <w:r>
        <w:t>.</w:t>
      </w:r>
    </w:p>
    <w:p w14:paraId="40540D0C" w14:textId="05B6F834" w:rsidR="009638E7" w:rsidRDefault="003C00D7" w:rsidP="003C00D7">
      <w:pPr>
        <w:rPr>
          <w:rFonts w:cstheme="majorHAnsi"/>
          <w:b/>
          <w:bCs/>
          <w:color w:val="000000" w:themeColor="text1"/>
        </w:rPr>
      </w:pPr>
      <w:r>
        <w:rPr>
          <w:b/>
          <w:bCs/>
        </w:rPr>
        <w:t>BCNF</w:t>
      </w:r>
      <w:r>
        <w:t>:</w:t>
      </w:r>
      <w:r>
        <w:tab/>
        <w:t xml:space="preserve">Non-prime attribute </w:t>
      </w:r>
      <w:proofErr w:type="spellStart"/>
      <w:r w:rsidR="00236D66">
        <w:rPr>
          <w:i/>
          <w:iCs/>
        </w:rPr>
        <w:t>MemberPortion</w:t>
      </w:r>
      <w:proofErr w:type="spellEnd"/>
      <w:r>
        <w:t xml:space="preserve"> cannot determine the key </w:t>
      </w:r>
      <w:r w:rsidR="00236D66">
        <w:t>composite key {</w:t>
      </w:r>
      <w:proofErr w:type="spellStart"/>
      <w:r w:rsidR="00236D66">
        <w:rPr>
          <w:i/>
          <w:iCs/>
        </w:rPr>
        <w:t>Member</w:t>
      </w:r>
      <w:r w:rsidR="00236D66" w:rsidRPr="00125B5C">
        <w:rPr>
          <w:i/>
          <w:iCs/>
        </w:rPr>
        <w:t>ID</w:t>
      </w:r>
      <w:proofErr w:type="spellEnd"/>
      <w:r w:rsidR="00236D66">
        <w:t xml:space="preserve">, </w:t>
      </w:r>
      <w:proofErr w:type="spellStart"/>
      <w:r w:rsidR="00236D66" w:rsidRPr="00125B5C">
        <w:rPr>
          <w:i/>
          <w:iCs/>
        </w:rPr>
        <w:t>ProjectCode</w:t>
      </w:r>
      <w:proofErr w:type="spellEnd"/>
      <w:r w:rsidR="00236D66">
        <w:t>}</w:t>
      </w:r>
      <w:r>
        <w:t xml:space="preserve">. </w:t>
      </w:r>
      <w:proofErr w:type="gramStart"/>
      <w:r w:rsidR="00236D66">
        <w:rPr>
          <w:i/>
          <w:iCs/>
        </w:rPr>
        <w:t>S</w:t>
      </w:r>
      <w:r>
        <w:t>o</w:t>
      </w:r>
      <w:proofErr w:type="gramEnd"/>
      <w:r>
        <w:t xml:space="preserve"> it is in BCNF.</w:t>
      </w:r>
    </w:p>
    <w:p w14:paraId="4894786E" w14:textId="77777777" w:rsidR="009638E7" w:rsidRDefault="009638E7" w:rsidP="009638E7">
      <w:pPr>
        <w:rPr>
          <w:rFonts w:cstheme="majorHAnsi"/>
          <w:b/>
          <w:bCs/>
          <w:color w:val="000000" w:themeColor="text1"/>
        </w:rPr>
      </w:pPr>
    </w:p>
    <w:p w14:paraId="3A9F50E5" w14:textId="324CD502" w:rsidR="00791E44" w:rsidRPr="00F03D7F" w:rsidRDefault="009638E7" w:rsidP="009638E7">
      <w:pPr>
        <w:rPr>
          <w:color w:val="4472C4" w:themeColor="accent1"/>
        </w:rPr>
      </w:pPr>
      <w:r w:rsidRPr="00F03D7F">
        <w:rPr>
          <w:rFonts w:cstheme="majorHAnsi"/>
          <w:b/>
          <w:bCs/>
          <w:color w:val="000000" w:themeColor="text1"/>
        </w:rPr>
        <w:lastRenderedPageBreak/>
        <w:t>Relation:</w:t>
      </w:r>
      <w:r>
        <w:rPr>
          <w:rFonts w:cstheme="majorHAnsi"/>
          <w:color w:val="000000" w:themeColor="text1"/>
        </w:rPr>
        <w:tab/>
      </w:r>
      <w:proofErr w:type="spellStart"/>
      <w:r w:rsidRPr="00F03D7F">
        <w:rPr>
          <w:rFonts w:cstheme="majorHAnsi"/>
          <w:color w:val="4472C4" w:themeColor="accent1"/>
        </w:rPr>
        <w:t>Alumnus_WorkHistory</w:t>
      </w:r>
      <w:proofErr w:type="spellEnd"/>
      <w:r w:rsidRPr="00F03D7F">
        <w:rPr>
          <w:rFonts w:cstheme="majorHAnsi"/>
          <w:color w:val="4472C4" w:themeColor="accent1"/>
        </w:rPr>
        <w:t>(</w:t>
      </w:r>
      <w:proofErr w:type="spellStart"/>
      <w:r w:rsidRPr="00F03D7F">
        <w:rPr>
          <w:rFonts w:cstheme="majorHAnsi"/>
          <w:b/>
          <w:bCs/>
          <w:color w:val="4472C4" w:themeColor="accent1"/>
          <w:u w:val="single"/>
        </w:rPr>
        <w:t>MemberID</w:t>
      </w:r>
      <w:proofErr w:type="spellEnd"/>
      <w:r w:rsidRPr="00F03D7F">
        <w:rPr>
          <w:rFonts w:cstheme="majorHAnsi"/>
          <w:b/>
          <w:bCs/>
          <w:color w:val="4472C4" w:themeColor="accent1"/>
        </w:rPr>
        <w:t>,</w:t>
      </w:r>
      <w:r w:rsidRPr="00F03D7F">
        <w:rPr>
          <w:rFonts w:cstheme="majorHAnsi"/>
          <w:color w:val="4472C4" w:themeColor="accent1"/>
        </w:rPr>
        <w:t xml:space="preserve"> Company, Position, StartDate, </w:t>
      </w:r>
      <w:proofErr w:type="spellStart"/>
      <w:r w:rsidRPr="00F03D7F">
        <w:rPr>
          <w:rFonts w:cstheme="majorHAnsi"/>
          <w:color w:val="4472C4" w:themeColor="accent1"/>
        </w:rPr>
        <w:t>EndDate</w:t>
      </w:r>
      <w:proofErr w:type="spellEnd"/>
      <w:r w:rsidRPr="00F03D7F">
        <w:rPr>
          <w:rFonts w:cstheme="majorHAnsi"/>
          <w:color w:val="4472C4" w:themeColor="accent1"/>
        </w:rPr>
        <w:t>)</w:t>
      </w:r>
    </w:p>
    <w:p w14:paraId="5EF733A1" w14:textId="4A984690" w:rsidR="009638E7" w:rsidRDefault="009638E7" w:rsidP="009638E7">
      <w:r>
        <w:rPr>
          <w:b/>
          <w:bCs/>
        </w:rPr>
        <w:t>FD(s):</w:t>
      </w:r>
      <w:r w:rsidRPr="00125B5C">
        <w:tab/>
      </w:r>
      <w:proofErr w:type="spellStart"/>
      <w:r>
        <w:t>MemberID</w:t>
      </w:r>
      <w:proofErr w:type="spellEnd"/>
      <w:r>
        <w:t xml:space="preserve"> -&gt; {</w:t>
      </w:r>
      <w:r w:rsidR="001F7D71" w:rsidRPr="001F7D71">
        <w:t xml:space="preserve">Company, Position, StartDate, </w:t>
      </w:r>
      <w:proofErr w:type="spellStart"/>
      <w:r w:rsidR="001F7D71" w:rsidRPr="001F7D71">
        <w:t>EndDate</w:t>
      </w:r>
      <w:proofErr w:type="spellEnd"/>
      <w:r w:rsidR="001F7D71">
        <w:t>}</w:t>
      </w:r>
    </w:p>
    <w:p w14:paraId="4C8486B9" w14:textId="77777777" w:rsidR="009638E7" w:rsidRDefault="009638E7" w:rsidP="009638E7"/>
    <w:p w14:paraId="7F3902B0" w14:textId="5328E541" w:rsidR="00434804" w:rsidRDefault="00434804" w:rsidP="00434804">
      <w:pPr>
        <w:ind w:left="720" w:hanging="720"/>
      </w:pPr>
      <w:proofErr w:type="spellStart"/>
      <w:r w:rsidRPr="00125B5C">
        <w:rPr>
          <w:b/>
          <w:bCs/>
        </w:rPr>
        <w:t>1NF</w:t>
      </w:r>
      <w:proofErr w:type="spellEnd"/>
      <w:r>
        <w:t>:</w:t>
      </w:r>
      <w:r>
        <w:tab/>
        <w:t xml:space="preserve">We assume all non-prime attributes, i.e., </w:t>
      </w:r>
      <w:r w:rsidR="00014F52">
        <w:rPr>
          <w:i/>
          <w:iCs/>
        </w:rPr>
        <w:t>Company</w:t>
      </w:r>
      <w:r w:rsidRPr="00125B5C">
        <w:rPr>
          <w:rFonts w:cstheme="majorHAnsi"/>
          <w:i/>
          <w:iCs/>
          <w:color w:val="000000" w:themeColor="text1"/>
        </w:rPr>
        <w:t xml:space="preserve">, </w:t>
      </w:r>
      <w:r w:rsidR="00014F52">
        <w:rPr>
          <w:rFonts w:cstheme="majorHAnsi"/>
          <w:i/>
          <w:iCs/>
          <w:color w:val="000000" w:themeColor="text1"/>
        </w:rPr>
        <w:t>Position</w:t>
      </w:r>
      <w:r w:rsidRPr="00125B5C">
        <w:rPr>
          <w:rFonts w:cstheme="majorHAnsi"/>
          <w:i/>
          <w:iCs/>
          <w:color w:val="000000" w:themeColor="text1"/>
        </w:rPr>
        <w:t xml:space="preserve">, </w:t>
      </w:r>
      <w:r w:rsidR="00014F52">
        <w:rPr>
          <w:rFonts w:cstheme="majorHAnsi"/>
          <w:i/>
          <w:iCs/>
          <w:color w:val="000000" w:themeColor="text1"/>
        </w:rPr>
        <w:t>StartDate</w:t>
      </w:r>
      <w:r w:rsidRPr="00125B5C">
        <w:rPr>
          <w:rFonts w:cstheme="majorHAnsi"/>
          <w:i/>
          <w:iCs/>
          <w:color w:val="000000" w:themeColor="text1"/>
        </w:rPr>
        <w:t xml:space="preserve">, </w:t>
      </w:r>
      <w:proofErr w:type="spellStart"/>
      <w:r w:rsidR="00014F52">
        <w:rPr>
          <w:rFonts w:cstheme="majorHAnsi"/>
          <w:i/>
          <w:iCs/>
          <w:color w:val="000000" w:themeColor="text1"/>
        </w:rPr>
        <w:t>EndDate</w:t>
      </w:r>
      <w:proofErr w:type="spellEnd"/>
      <w:r>
        <w:t xml:space="preserve"> are atomic and can have only one value and none of them is multivalued. </w:t>
      </w:r>
      <w:proofErr w:type="gramStart"/>
      <w:r>
        <w:t>So</w:t>
      </w:r>
      <w:proofErr w:type="gramEnd"/>
      <w:r>
        <w:t xml:space="preserve"> it is in </w:t>
      </w:r>
      <w:proofErr w:type="spellStart"/>
      <w:r>
        <w:t>1NF</w:t>
      </w:r>
      <w:proofErr w:type="spellEnd"/>
      <w:r>
        <w:t>.</w:t>
      </w:r>
    </w:p>
    <w:p w14:paraId="492918CA" w14:textId="7B9F8365" w:rsidR="00434804" w:rsidRDefault="00434804" w:rsidP="00434804">
      <w:proofErr w:type="spellStart"/>
      <w:r w:rsidRPr="00125B5C">
        <w:rPr>
          <w:b/>
          <w:bCs/>
        </w:rPr>
        <w:t>2NF</w:t>
      </w:r>
      <w:proofErr w:type="spellEnd"/>
      <w:r>
        <w:t>:</w:t>
      </w:r>
      <w:r>
        <w:tab/>
      </w:r>
      <w:proofErr w:type="gramStart"/>
      <w:r>
        <w:t>Non-prime</w:t>
      </w:r>
      <w:proofErr w:type="gramEnd"/>
      <w:r>
        <w:t xml:space="preserve"> attributes are fully dependent on the key </w:t>
      </w:r>
      <w:proofErr w:type="spellStart"/>
      <w:r w:rsidR="002F685B">
        <w:rPr>
          <w:i/>
          <w:iCs/>
        </w:rPr>
        <w:t>Member</w:t>
      </w:r>
      <w:r w:rsidRPr="00125B5C">
        <w:rPr>
          <w:i/>
          <w:iCs/>
        </w:rPr>
        <w:t>ID</w:t>
      </w:r>
      <w:proofErr w:type="spellEnd"/>
      <w:r>
        <w:t xml:space="preserve">. </w:t>
      </w:r>
      <w:proofErr w:type="gramStart"/>
      <w:r>
        <w:t>So</w:t>
      </w:r>
      <w:proofErr w:type="gramEnd"/>
      <w:r>
        <w:t xml:space="preserve"> it is in </w:t>
      </w:r>
      <w:proofErr w:type="spellStart"/>
      <w:r>
        <w:t>2NF</w:t>
      </w:r>
      <w:proofErr w:type="spellEnd"/>
      <w:r>
        <w:t>.</w:t>
      </w:r>
    </w:p>
    <w:p w14:paraId="48A8EB27" w14:textId="77777777" w:rsidR="00434804" w:rsidRDefault="00434804" w:rsidP="00434804">
      <w:proofErr w:type="spellStart"/>
      <w:r w:rsidRPr="00125B5C">
        <w:rPr>
          <w:b/>
          <w:bCs/>
        </w:rPr>
        <w:t>3NF</w:t>
      </w:r>
      <w:proofErr w:type="spellEnd"/>
      <w:r>
        <w:t>:</w:t>
      </w:r>
      <w:r>
        <w:tab/>
        <w:t xml:space="preserve">There is no transitive dependency for non-prime attributes. </w:t>
      </w:r>
      <w:proofErr w:type="gramStart"/>
      <w:r>
        <w:t>So</w:t>
      </w:r>
      <w:proofErr w:type="gramEnd"/>
      <w:r>
        <w:t xml:space="preserve"> it is in </w:t>
      </w:r>
      <w:proofErr w:type="spellStart"/>
      <w:r>
        <w:t>3NF</w:t>
      </w:r>
      <w:proofErr w:type="spellEnd"/>
      <w:r>
        <w:t>.</w:t>
      </w:r>
    </w:p>
    <w:p w14:paraId="135214FB" w14:textId="21004301" w:rsidR="00434804" w:rsidRDefault="00434804" w:rsidP="00434804">
      <w:pPr>
        <w:ind w:left="720" w:hanging="720"/>
      </w:pPr>
      <w:r>
        <w:rPr>
          <w:b/>
          <w:bCs/>
        </w:rPr>
        <w:t>BCNF</w:t>
      </w:r>
      <w:r>
        <w:t>:</w:t>
      </w:r>
      <w:r>
        <w:tab/>
        <w:t xml:space="preserve">Non-prime attributes cannot determine key </w:t>
      </w:r>
      <w:proofErr w:type="spellStart"/>
      <w:r w:rsidR="00183850">
        <w:rPr>
          <w:i/>
          <w:iCs/>
        </w:rPr>
        <w:t>MemberID</w:t>
      </w:r>
      <w:proofErr w:type="spellEnd"/>
      <w:r>
        <w:t xml:space="preserve">. </w:t>
      </w:r>
      <w:proofErr w:type="gramStart"/>
      <w:r>
        <w:t>So</w:t>
      </w:r>
      <w:proofErr w:type="gramEnd"/>
      <w:r>
        <w:t xml:space="preserve"> it is in BCNF.</w:t>
      </w:r>
    </w:p>
    <w:p w14:paraId="37370E49" w14:textId="4E412D3A" w:rsidR="00DE72F8" w:rsidRDefault="00DE72F8" w:rsidP="009638E7"/>
    <w:p w14:paraId="3570FBE3" w14:textId="6F5B9E0E" w:rsidR="00DE72F8" w:rsidRDefault="00DE72F8" w:rsidP="009638E7"/>
    <w:p w14:paraId="28CB72B4" w14:textId="54A83C4D" w:rsidR="00DE72F8" w:rsidRDefault="00DE72F8" w:rsidP="009638E7">
      <w:r>
        <w:t>After the normalization to BCNF, the relations are adjusted to below:</w:t>
      </w:r>
    </w:p>
    <w:p w14:paraId="317F9492" w14:textId="77777777" w:rsidR="00CA7082" w:rsidRDefault="00CA7082" w:rsidP="002D6BFD">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ind w:right="-720"/>
        <w:jc w:val="left"/>
        <w:rPr>
          <w:rFonts w:cstheme="majorHAnsi"/>
          <w:color w:val="000000" w:themeColor="text1"/>
        </w:rPr>
      </w:pPr>
    </w:p>
    <w:p w14:paraId="38E51616" w14:textId="707AC90B"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Member(</w:t>
      </w:r>
      <w:proofErr w:type="spellStart"/>
      <w:r w:rsidRPr="008E4DCC">
        <w:rPr>
          <w:rFonts w:cstheme="majorHAnsi"/>
          <w:color w:val="000000" w:themeColor="text1"/>
          <w:u w:val="single"/>
        </w:rPr>
        <w:t>MemberID</w:t>
      </w:r>
      <w:proofErr w:type="spellEnd"/>
      <w:r w:rsidRPr="00CF3C71">
        <w:rPr>
          <w:rFonts w:cstheme="majorHAnsi"/>
          <w:color w:val="000000" w:themeColor="text1"/>
        </w:rPr>
        <w:t xml:space="preserve">, Name, </w:t>
      </w:r>
      <w:proofErr w:type="spellStart"/>
      <w:r w:rsidRPr="00CF3C71">
        <w:rPr>
          <w:rFonts w:cstheme="majorHAnsi"/>
          <w:color w:val="000000" w:themeColor="text1"/>
        </w:rPr>
        <w:t>MemberType</w:t>
      </w:r>
      <w:proofErr w:type="spellEnd"/>
      <w:r w:rsidRPr="00CF3C71">
        <w:rPr>
          <w:rFonts w:cstheme="majorHAnsi"/>
          <w:color w:val="000000" w:themeColor="text1"/>
        </w:rPr>
        <w:t xml:space="preserve">) </w:t>
      </w:r>
    </w:p>
    <w:p w14:paraId="478D1EB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Club(</w:t>
      </w:r>
      <w:proofErr w:type="spellStart"/>
      <w:r w:rsidRPr="008E4DCC">
        <w:rPr>
          <w:rFonts w:cstheme="majorHAnsi"/>
          <w:color w:val="000000" w:themeColor="text1"/>
          <w:u w:val="single"/>
        </w:rPr>
        <w:t>ClubID</w:t>
      </w:r>
      <w:proofErr w:type="spellEnd"/>
      <w:r w:rsidRPr="00CF3C71">
        <w:rPr>
          <w:rFonts w:cstheme="majorHAnsi"/>
          <w:color w:val="000000" w:themeColor="text1"/>
        </w:rPr>
        <w:t>, Name, Lead)</w:t>
      </w:r>
    </w:p>
    <w:p w14:paraId="0BE0FCD9" w14:textId="4752EE1C"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Group(</w:t>
      </w:r>
      <w:proofErr w:type="spellStart"/>
      <w:r w:rsidRPr="008E4DCC">
        <w:rPr>
          <w:rFonts w:cstheme="majorHAnsi"/>
          <w:color w:val="000000" w:themeColor="text1"/>
          <w:u w:val="single"/>
        </w:rPr>
        <w:t>GroupID</w:t>
      </w:r>
      <w:proofErr w:type="spellEnd"/>
      <w:r w:rsidRPr="00CF3C71">
        <w:rPr>
          <w:rFonts w:cstheme="majorHAnsi"/>
          <w:color w:val="000000" w:themeColor="text1"/>
        </w:rPr>
        <w:t xml:space="preserve">, </w:t>
      </w:r>
      <w:proofErr w:type="spellStart"/>
      <w:r w:rsidRPr="00125B5C">
        <w:rPr>
          <w:rFonts w:cstheme="majorHAnsi"/>
          <w:b/>
          <w:bCs/>
          <w:color w:val="000000" w:themeColor="text1"/>
        </w:rPr>
        <w:t>ClubID</w:t>
      </w:r>
      <w:proofErr w:type="spellEnd"/>
      <w:r w:rsidRPr="00125B5C">
        <w:rPr>
          <w:rFonts w:cstheme="majorHAnsi"/>
          <w:color w:val="000000" w:themeColor="text1"/>
        </w:rPr>
        <w:t>,</w:t>
      </w:r>
      <w:r w:rsidRPr="00CF3C71">
        <w:rPr>
          <w:rFonts w:cstheme="majorHAnsi"/>
          <w:color w:val="000000" w:themeColor="text1"/>
        </w:rPr>
        <w:t xml:space="preserve"> Name,</w:t>
      </w:r>
      <w:r>
        <w:rPr>
          <w:rFonts w:cstheme="majorHAnsi"/>
          <w:color w:val="000000" w:themeColor="text1"/>
        </w:rPr>
        <w:t xml:space="preserve"> </w:t>
      </w:r>
      <w:r w:rsidRPr="00CF3C71">
        <w:rPr>
          <w:rFonts w:cstheme="majorHAnsi"/>
          <w:color w:val="000000" w:themeColor="text1"/>
        </w:rPr>
        <w:t>Head)</w:t>
      </w:r>
    </w:p>
    <w:p w14:paraId="5150CF8C" w14:textId="77777777" w:rsidR="002D6BFD" w:rsidRPr="00CF3C71" w:rsidRDefault="002D6BFD" w:rsidP="00F03D7F">
      <w:pPr>
        <w:autoSpaceDE w:val="0"/>
        <w:autoSpaceDN w:val="0"/>
        <w:adjustRightInd w:val="0"/>
        <w:ind w:right="-720"/>
        <w:jc w:val="left"/>
        <w:rPr>
          <w:rFonts w:cstheme="majorHAnsi"/>
          <w:color w:val="000000" w:themeColor="text1"/>
        </w:rPr>
      </w:pPr>
      <w:r w:rsidRPr="00CF3C71">
        <w:rPr>
          <w:rFonts w:cstheme="majorHAnsi"/>
          <w:color w:val="000000" w:themeColor="text1"/>
        </w:rPr>
        <w:t>Event(</w:t>
      </w:r>
      <w:proofErr w:type="spellStart"/>
      <w:r w:rsidRPr="008E4DCC">
        <w:rPr>
          <w:rFonts w:cstheme="majorHAnsi"/>
          <w:color w:val="000000" w:themeColor="text1"/>
          <w:u w:val="single"/>
        </w:rPr>
        <w:t>EventID</w:t>
      </w:r>
      <w:proofErr w:type="spellEnd"/>
      <w:r w:rsidRPr="00CF3C71">
        <w:rPr>
          <w:rFonts w:cstheme="majorHAnsi"/>
          <w:color w:val="000000" w:themeColor="text1"/>
        </w:rPr>
        <w:t xml:space="preserve">, Subject, Date, Time, </w:t>
      </w:r>
      <w:proofErr w:type="spellStart"/>
      <w:r w:rsidRPr="00CF3C71">
        <w:rPr>
          <w:rFonts w:cstheme="majorHAnsi"/>
          <w:color w:val="000000" w:themeColor="text1"/>
        </w:rPr>
        <w:t>RegistrationFee</w:t>
      </w:r>
      <w:proofErr w:type="spellEnd"/>
      <w:r w:rsidRPr="00CF3C71">
        <w:rPr>
          <w:rFonts w:cstheme="majorHAnsi"/>
          <w:color w:val="000000" w:themeColor="text1"/>
        </w:rPr>
        <w:t xml:space="preserve">, Room, Building, Floor, </w:t>
      </w:r>
      <w:proofErr w:type="spellStart"/>
      <w:r w:rsidRPr="00CF3C71">
        <w:rPr>
          <w:rFonts w:cstheme="majorHAnsi"/>
          <w:b/>
          <w:bCs/>
          <w:color w:val="000000" w:themeColor="text1"/>
        </w:rPr>
        <w:t>GroupID</w:t>
      </w:r>
      <w:proofErr w:type="spellEnd"/>
      <w:r w:rsidRPr="00CF3C71">
        <w:rPr>
          <w:rFonts w:cstheme="majorHAnsi"/>
          <w:color w:val="000000" w:themeColor="text1"/>
        </w:rPr>
        <w:t xml:space="preserve">) </w:t>
      </w:r>
    </w:p>
    <w:p w14:paraId="243708F9" w14:textId="77777777" w:rsidR="002D6BFD" w:rsidRPr="00CF3C71" w:rsidRDefault="002D6BFD" w:rsidP="00CA7082">
      <w:pPr>
        <w:autoSpaceDE w:val="0"/>
        <w:autoSpaceDN w:val="0"/>
        <w:adjustRightInd w:val="0"/>
        <w:ind w:right="-720"/>
        <w:jc w:val="left"/>
        <w:rPr>
          <w:rFonts w:cstheme="majorHAnsi"/>
          <w:color w:val="000000" w:themeColor="text1"/>
        </w:rPr>
      </w:pPr>
      <w:r w:rsidRPr="00CF3C71">
        <w:rPr>
          <w:rFonts w:cstheme="majorHAnsi"/>
          <w:color w:val="000000" w:themeColor="text1"/>
        </w:rPr>
        <w:t>Project(</w:t>
      </w:r>
      <w:proofErr w:type="spellStart"/>
      <w:r w:rsidRPr="008E4DCC">
        <w:rPr>
          <w:rFonts w:cstheme="majorHAnsi"/>
          <w:color w:val="000000" w:themeColor="text1"/>
          <w:u w:val="single"/>
        </w:rPr>
        <w:t>ProjectCode</w:t>
      </w:r>
      <w:proofErr w:type="spellEnd"/>
      <w:r w:rsidRPr="00CF3C71">
        <w:rPr>
          <w:rFonts w:cstheme="majorHAnsi"/>
          <w:color w:val="000000" w:themeColor="text1"/>
        </w:rPr>
        <w:t xml:space="preserve">, Name, Budget, </w:t>
      </w:r>
      <w:proofErr w:type="spellStart"/>
      <w:r w:rsidRPr="00CF3C71">
        <w:rPr>
          <w:rFonts w:cstheme="majorHAnsi"/>
          <w:b/>
          <w:bCs/>
          <w:color w:val="000000" w:themeColor="text1"/>
        </w:rPr>
        <w:t>GroupID</w:t>
      </w:r>
      <w:proofErr w:type="spellEnd"/>
      <w:r w:rsidRPr="00CF3C71">
        <w:rPr>
          <w:rFonts w:cstheme="majorHAnsi"/>
          <w:color w:val="000000" w:themeColor="text1"/>
        </w:rPr>
        <w:t>)</w:t>
      </w:r>
    </w:p>
    <w:p w14:paraId="6E600D80"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Member_Joins_Group</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GroupID</w:t>
      </w:r>
      <w:proofErr w:type="spellEnd"/>
      <w:r w:rsidRPr="00CF3C71">
        <w:rPr>
          <w:rFonts w:cstheme="majorHAnsi"/>
          <w:color w:val="000000" w:themeColor="text1"/>
        </w:rPr>
        <w:t>)</w:t>
      </w:r>
    </w:p>
    <w:p w14:paraId="75F2C78E"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Member_WorksOn_Project</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8E4DCC">
        <w:rPr>
          <w:rFonts w:cstheme="majorHAnsi"/>
          <w:b/>
          <w:bCs/>
          <w:color w:val="000000" w:themeColor="text1"/>
          <w:u w:val="single"/>
        </w:rPr>
        <w:t xml:space="preserve">, </w:t>
      </w:r>
      <w:proofErr w:type="spellStart"/>
      <w:r w:rsidRPr="008E4DCC">
        <w:rPr>
          <w:rFonts w:cstheme="majorHAnsi"/>
          <w:b/>
          <w:bCs/>
          <w:color w:val="000000" w:themeColor="text1"/>
          <w:u w:val="single"/>
        </w:rPr>
        <w:t>ProjectCode</w:t>
      </w:r>
      <w:proofErr w:type="spellEnd"/>
      <w:r w:rsidRPr="00CF3C71">
        <w:rPr>
          <w:rFonts w:cstheme="majorHAnsi"/>
          <w:color w:val="000000" w:themeColor="text1"/>
        </w:rPr>
        <w:t xml:space="preserve">, </w:t>
      </w:r>
      <w:proofErr w:type="spellStart"/>
      <w:r w:rsidRPr="00CF3C71">
        <w:rPr>
          <w:rFonts w:cstheme="majorHAnsi"/>
          <w:color w:val="000000" w:themeColor="text1"/>
        </w:rPr>
        <w:t>MemberPortion</w:t>
      </w:r>
      <w:proofErr w:type="spellEnd"/>
      <w:r w:rsidRPr="00CF3C71">
        <w:rPr>
          <w:rFonts w:cstheme="majorHAnsi"/>
          <w:color w:val="000000" w:themeColor="text1"/>
        </w:rPr>
        <w:t>)</w:t>
      </w:r>
    </w:p>
    <w:p w14:paraId="7DDE8DB1" w14:textId="77777777" w:rsidR="002D6BFD" w:rsidRPr="00CF3C71" w:rsidRDefault="002D6BFD" w:rsidP="00F03D7F">
      <w:pPr>
        <w:autoSpaceDE w:val="0"/>
        <w:autoSpaceDN w:val="0"/>
        <w:adjustRightInd w:val="0"/>
        <w:ind w:right="-720"/>
        <w:jc w:val="left"/>
        <w:rPr>
          <w:rFonts w:cstheme="majorHAnsi"/>
          <w:color w:val="000000" w:themeColor="text1"/>
        </w:rPr>
      </w:pPr>
      <w:proofErr w:type="spellStart"/>
      <w:r w:rsidRPr="00CF3C71">
        <w:rPr>
          <w:rFonts w:cstheme="majorHAnsi"/>
          <w:color w:val="000000" w:themeColor="text1"/>
        </w:rPr>
        <w:t>Alumnus_WorkHistory</w:t>
      </w:r>
      <w:proofErr w:type="spellEnd"/>
      <w:r w:rsidRPr="00CF3C71">
        <w:rPr>
          <w:rFonts w:cstheme="majorHAnsi"/>
          <w:color w:val="000000" w:themeColor="text1"/>
        </w:rPr>
        <w:t>(</w:t>
      </w:r>
      <w:proofErr w:type="spellStart"/>
      <w:r w:rsidRPr="008E4DCC">
        <w:rPr>
          <w:rFonts w:cstheme="majorHAnsi"/>
          <w:b/>
          <w:bCs/>
          <w:color w:val="000000" w:themeColor="text1"/>
          <w:u w:val="single"/>
        </w:rPr>
        <w:t>MemberID</w:t>
      </w:r>
      <w:proofErr w:type="spellEnd"/>
      <w:r w:rsidRPr="00CF3C71">
        <w:rPr>
          <w:rFonts w:cstheme="majorHAnsi"/>
          <w:b/>
          <w:bCs/>
          <w:color w:val="000000" w:themeColor="text1"/>
        </w:rPr>
        <w:t>,</w:t>
      </w:r>
      <w:r w:rsidRPr="00CF3C71">
        <w:rPr>
          <w:rFonts w:cstheme="majorHAnsi"/>
          <w:color w:val="000000" w:themeColor="text1"/>
        </w:rPr>
        <w:t xml:space="preserve"> Company, Position, StartDate, </w:t>
      </w:r>
      <w:proofErr w:type="spellStart"/>
      <w:r w:rsidRPr="00CF3C71">
        <w:rPr>
          <w:rFonts w:cstheme="majorHAnsi"/>
          <w:color w:val="000000" w:themeColor="text1"/>
        </w:rPr>
        <w:t>EndDate</w:t>
      </w:r>
      <w:proofErr w:type="spellEnd"/>
      <w:r w:rsidRPr="00CF3C71">
        <w:rPr>
          <w:rFonts w:cstheme="majorHAnsi"/>
          <w:color w:val="000000" w:themeColor="text1"/>
        </w:rPr>
        <w:t>)</w:t>
      </w:r>
    </w:p>
    <w:p w14:paraId="551E2EFD" w14:textId="22B7F9A6" w:rsidR="00DE72F8" w:rsidRDefault="00DE72F8" w:rsidP="009638E7"/>
    <w:p w14:paraId="5C46CA38" w14:textId="6254932F" w:rsidR="000F4813" w:rsidRDefault="00D36E26" w:rsidP="00214CF9">
      <w:pPr>
        <w:pStyle w:val="Heading1"/>
      </w:pPr>
      <w:r>
        <w:t xml:space="preserve">Determining </w:t>
      </w:r>
      <w:r w:rsidR="000F4813">
        <w:t>Data Types (Domain) and Constraints</w:t>
      </w:r>
    </w:p>
    <w:p w14:paraId="619F69A8" w14:textId="73E197F8" w:rsidR="00996C12" w:rsidRDefault="00996C12" w:rsidP="00214CF9">
      <w:r>
        <w:t>You explain why you choose a certain data type for a field and why you apply certain constraints</w:t>
      </w:r>
    </w:p>
    <w:p w14:paraId="504B8428" w14:textId="77777777" w:rsidR="00F2197C" w:rsidRPr="00996C12" w:rsidRDefault="00F2197C" w:rsidP="00132FAD"/>
    <w:p w14:paraId="54668CCB" w14:textId="0B6BADDF" w:rsidR="000F4813" w:rsidRDefault="000F4813" w:rsidP="00214CF9">
      <w:pPr>
        <w:pStyle w:val="Heading1"/>
      </w:pPr>
      <w:r>
        <w:t>Creating Database and Tables - SQL DDL</w:t>
      </w:r>
    </w:p>
    <w:p w14:paraId="3CFA0B32" w14:textId="68D350AA" w:rsidR="00996C12" w:rsidRPr="00996C12" w:rsidRDefault="00D63057" w:rsidP="00214CF9">
      <w:r>
        <w:t>You do not need to copy SQL commands here. Save your SQL commands in a script file and just mention the name of the file here. Make sure the script file is stored beside</w:t>
      </w:r>
      <w:r w:rsidR="00586616">
        <w:t>s</w:t>
      </w:r>
      <w:r>
        <w:t xml:space="preserve"> this document within the same folder.</w:t>
      </w:r>
    </w:p>
    <w:p w14:paraId="2CA79C8E" w14:textId="21DEBAC2" w:rsidR="000F4813" w:rsidRDefault="000F4813" w:rsidP="00214CF9">
      <w:pPr>
        <w:pStyle w:val="Heading1"/>
      </w:pPr>
      <w:r>
        <w:t xml:space="preserve">Inserting Values in </w:t>
      </w:r>
      <w:r w:rsidR="007E1C07">
        <w:t>Tables</w:t>
      </w:r>
    </w:p>
    <w:p w14:paraId="1EE13DD3" w14:textId="2418E8C4" w:rsidR="00D63057" w:rsidRDefault="00D63057" w:rsidP="00214CF9">
      <w:r>
        <w:t>You do not need to copy SQL commands here. Save your SQL commands in a script file and just mention the name of the file here. Make sure the script file is stored beside this document within the same folder.</w:t>
      </w:r>
    </w:p>
    <w:p w14:paraId="6AA666AA" w14:textId="640B5EBD" w:rsidR="007C16A7" w:rsidRPr="00996C12" w:rsidRDefault="007C16A7" w:rsidP="00214CF9"/>
    <w:p w14:paraId="78AF7120" w14:textId="77777777" w:rsidR="00D63057" w:rsidRPr="00D63057" w:rsidRDefault="00D63057" w:rsidP="00214CF9"/>
    <w:p w14:paraId="23EE28DF" w14:textId="1D29E715" w:rsidR="007E1C07" w:rsidRDefault="007E1C07" w:rsidP="00214CF9">
      <w:pPr>
        <w:pStyle w:val="Heading1"/>
      </w:pPr>
      <w:r>
        <w:t>SQL Queries</w:t>
      </w:r>
    </w:p>
    <w:p w14:paraId="57611171" w14:textId="2FAC80F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6ECE4B4A" w14:textId="7BD0FA60" w:rsidR="007E1C07" w:rsidRDefault="007E1C07" w:rsidP="00214CF9">
      <w:pPr>
        <w:pStyle w:val="Heading1"/>
      </w:pPr>
      <w:r>
        <w:t>Views</w:t>
      </w:r>
    </w:p>
    <w:p w14:paraId="17240D7E" w14:textId="4A66C2CC" w:rsidR="007C16A7" w:rsidRPr="00D63057" w:rsidRDefault="00D63057" w:rsidP="00214CF9">
      <w:r>
        <w:t>You do not need to copy SQL commands here. Save your SQL commands in a script file and just mention the name of the file here. Make sure the script file is stored beside this document within the same folder.</w:t>
      </w:r>
    </w:p>
    <w:p w14:paraId="3E7ECFDE" w14:textId="77777777" w:rsidR="00D63057" w:rsidRPr="00D63057" w:rsidRDefault="00D63057" w:rsidP="00214CF9"/>
    <w:p w14:paraId="186D4BF2" w14:textId="77777777" w:rsidR="007E1C07" w:rsidRDefault="007E1C07" w:rsidP="00214CF9"/>
    <w:p w14:paraId="5FDF82E2" w14:textId="77777777" w:rsidR="000F4813" w:rsidRDefault="000F4813" w:rsidP="00214CF9"/>
    <w:p w14:paraId="6D55B058" w14:textId="0B5B2246" w:rsidR="00B97EDF" w:rsidRDefault="00B97EDF" w:rsidP="00214CF9"/>
    <w:p w14:paraId="423E861C" w14:textId="77777777" w:rsidR="00B97EDF" w:rsidRDefault="00B97EDF" w:rsidP="00214CF9"/>
    <w:sectPr w:rsidR="00B97EDF" w:rsidSect="00EA69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9F14B" w14:textId="77777777" w:rsidR="00C6767F" w:rsidRDefault="00C6767F" w:rsidP="00214CF9">
      <w:r>
        <w:separator/>
      </w:r>
    </w:p>
  </w:endnote>
  <w:endnote w:type="continuationSeparator" w:id="0">
    <w:p w14:paraId="73D63E98" w14:textId="77777777" w:rsidR="00C6767F" w:rsidRDefault="00C6767F" w:rsidP="0021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F4A56" w14:textId="67EBB1E6" w:rsidR="00F12C0E" w:rsidRPr="00DD6513" w:rsidRDefault="003A71F8" w:rsidP="00DD6513">
    <w:pPr>
      <w:jc w:val="right"/>
      <w:rPr>
        <w:sz w:val="18"/>
        <w:szCs w:val="18"/>
      </w:rPr>
    </w:pPr>
    <w:r w:rsidRPr="00DD6513">
      <w:rPr>
        <w:spacing w:val="60"/>
        <w:sz w:val="18"/>
        <w:szCs w:val="18"/>
      </w:rPr>
      <w:t>Page</w:t>
    </w:r>
    <w:r w:rsidRPr="00DD6513">
      <w:rPr>
        <w:sz w:val="18"/>
        <w:szCs w:val="18"/>
      </w:rPr>
      <w:t xml:space="preserve"> </w:t>
    </w:r>
    <w:r w:rsidRPr="00DD6513">
      <w:rPr>
        <w:sz w:val="18"/>
        <w:szCs w:val="18"/>
      </w:rPr>
      <w:fldChar w:fldCharType="begin"/>
    </w:r>
    <w:r w:rsidRPr="00DD6513">
      <w:rPr>
        <w:sz w:val="18"/>
        <w:szCs w:val="18"/>
      </w:rPr>
      <w:instrText xml:space="preserve"> PAGE   \* MERGEFORMAT </w:instrText>
    </w:r>
    <w:r w:rsidRPr="00DD6513">
      <w:rPr>
        <w:sz w:val="18"/>
        <w:szCs w:val="18"/>
      </w:rPr>
      <w:fldChar w:fldCharType="separate"/>
    </w:r>
    <w:r w:rsidRPr="00DD6513">
      <w:rPr>
        <w:noProof/>
        <w:sz w:val="18"/>
        <w:szCs w:val="18"/>
      </w:rPr>
      <w:t>1</w:t>
    </w:r>
    <w:r w:rsidRPr="00DD6513">
      <w:rPr>
        <w:sz w:val="18"/>
        <w:szCs w:val="18"/>
      </w:rPr>
      <w:fldChar w:fldCharType="end"/>
    </w:r>
    <w:r w:rsidRPr="00DD6513">
      <w:rPr>
        <w:sz w:val="18"/>
        <w:szCs w:val="18"/>
      </w:rPr>
      <w:t xml:space="preserve"> | </w:t>
    </w:r>
    <w:r w:rsidRPr="00DD6513">
      <w:rPr>
        <w:sz w:val="18"/>
        <w:szCs w:val="18"/>
      </w:rPr>
      <w:fldChar w:fldCharType="begin"/>
    </w:r>
    <w:r w:rsidRPr="00DD6513">
      <w:rPr>
        <w:sz w:val="18"/>
        <w:szCs w:val="18"/>
      </w:rPr>
      <w:instrText xml:space="preserve"> NUMPAGES  \* Arabic  \* MERGEFORMAT </w:instrText>
    </w:r>
    <w:r w:rsidRPr="00DD6513">
      <w:rPr>
        <w:sz w:val="18"/>
        <w:szCs w:val="18"/>
      </w:rPr>
      <w:fldChar w:fldCharType="separate"/>
    </w:r>
    <w:r w:rsidRPr="00DD6513">
      <w:rPr>
        <w:noProof/>
        <w:sz w:val="18"/>
        <w:szCs w:val="18"/>
      </w:rPr>
      <w:t>1</w:t>
    </w:r>
    <w:r w:rsidRPr="00DD651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94413" w14:textId="77777777" w:rsidR="00C6767F" w:rsidRDefault="00C6767F" w:rsidP="00214CF9">
      <w:r>
        <w:separator/>
      </w:r>
    </w:p>
  </w:footnote>
  <w:footnote w:type="continuationSeparator" w:id="0">
    <w:p w14:paraId="3A107EFA" w14:textId="77777777" w:rsidR="00C6767F" w:rsidRDefault="00C6767F" w:rsidP="00214C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268DF"/>
    <w:multiLevelType w:val="hybridMultilevel"/>
    <w:tmpl w:val="E0A0094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CF809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F1753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304504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91EED"/>
    <w:multiLevelType w:val="multilevel"/>
    <w:tmpl w:val="25E06942"/>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34DB78F9"/>
    <w:multiLevelType w:val="multilevel"/>
    <w:tmpl w:val="D7AC6998"/>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92F47DF"/>
    <w:multiLevelType w:val="multilevel"/>
    <w:tmpl w:val="4FB4413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1D57B61"/>
    <w:multiLevelType w:val="hybridMultilevel"/>
    <w:tmpl w:val="0518C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0A2EE4"/>
    <w:multiLevelType w:val="multilevel"/>
    <w:tmpl w:val="86E4771A"/>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9135878"/>
    <w:multiLevelType w:val="hybridMultilevel"/>
    <w:tmpl w:val="8E3AE2D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75E10E9A"/>
    <w:multiLevelType w:val="hybridMultilevel"/>
    <w:tmpl w:val="CC125E2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927686267">
    <w:abstractNumId w:val="0"/>
  </w:num>
  <w:num w:numId="2" w16cid:durableId="28340669">
    <w:abstractNumId w:val="7"/>
  </w:num>
  <w:num w:numId="3" w16cid:durableId="189103294">
    <w:abstractNumId w:val="10"/>
  </w:num>
  <w:num w:numId="4" w16cid:durableId="1342052919">
    <w:abstractNumId w:val="9"/>
  </w:num>
  <w:num w:numId="5" w16cid:durableId="439498577">
    <w:abstractNumId w:val="3"/>
  </w:num>
  <w:num w:numId="6" w16cid:durableId="809860983">
    <w:abstractNumId w:val="1"/>
  </w:num>
  <w:num w:numId="7" w16cid:durableId="1534533140">
    <w:abstractNumId w:val="4"/>
  </w:num>
  <w:num w:numId="8" w16cid:durableId="375591333">
    <w:abstractNumId w:val="6"/>
  </w:num>
  <w:num w:numId="9" w16cid:durableId="426006558">
    <w:abstractNumId w:val="2"/>
  </w:num>
  <w:num w:numId="10" w16cid:durableId="175658112">
    <w:abstractNumId w:val="8"/>
  </w:num>
  <w:num w:numId="11" w16cid:durableId="1062362429">
    <w:abstractNumId w:val="5"/>
  </w:num>
  <w:num w:numId="12" w16cid:durableId="118201462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an Fung Yenny Hou">
    <w15:presenceInfo w15:providerId="None" w15:userId="Yan Fung Yenny Ho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1NDM1sbC0MDewNDdX0lEKTi0uzszPAymwqAUADtDZ3ywAAAA="/>
  </w:docVars>
  <w:rsids>
    <w:rsidRoot w:val="00650D9C"/>
    <w:rsid w:val="00005E76"/>
    <w:rsid w:val="0001073B"/>
    <w:rsid w:val="00014F52"/>
    <w:rsid w:val="00015CF9"/>
    <w:rsid w:val="0002167E"/>
    <w:rsid w:val="00027BC3"/>
    <w:rsid w:val="00031AD5"/>
    <w:rsid w:val="00031CB3"/>
    <w:rsid w:val="00060EE0"/>
    <w:rsid w:val="00071461"/>
    <w:rsid w:val="00072655"/>
    <w:rsid w:val="00076979"/>
    <w:rsid w:val="000769F5"/>
    <w:rsid w:val="00080EB8"/>
    <w:rsid w:val="000878BE"/>
    <w:rsid w:val="00096976"/>
    <w:rsid w:val="00096FDA"/>
    <w:rsid w:val="000A64EB"/>
    <w:rsid w:val="000B0D24"/>
    <w:rsid w:val="000B49F2"/>
    <w:rsid w:val="000B594C"/>
    <w:rsid w:val="000D6CA5"/>
    <w:rsid w:val="000D704C"/>
    <w:rsid w:val="000D78C1"/>
    <w:rsid w:val="000D78D0"/>
    <w:rsid w:val="000E1941"/>
    <w:rsid w:val="000E6A62"/>
    <w:rsid w:val="000E7F7D"/>
    <w:rsid w:val="000F4813"/>
    <w:rsid w:val="000F5D03"/>
    <w:rsid w:val="000F5EDE"/>
    <w:rsid w:val="00117DD9"/>
    <w:rsid w:val="00122ACC"/>
    <w:rsid w:val="00123ED5"/>
    <w:rsid w:val="00125B1A"/>
    <w:rsid w:val="00132818"/>
    <w:rsid w:val="00132FAD"/>
    <w:rsid w:val="00137587"/>
    <w:rsid w:val="00142075"/>
    <w:rsid w:val="0015617D"/>
    <w:rsid w:val="00157E1F"/>
    <w:rsid w:val="00160250"/>
    <w:rsid w:val="00181FF6"/>
    <w:rsid w:val="00183850"/>
    <w:rsid w:val="00193A0A"/>
    <w:rsid w:val="00194D5E"/>
    <w:rsid w:val="001A0A76"/>
    <w:rsid w:val="001A645C"/>
    <w:rsid w:val="001B21DE"/>
    <w:rsid w:val="001B416E"/>
    <w:rsid w:val="001B439A"/>
    <w:rsid w:val="001B5842"/>
    <w:rsid w:val="001E1929"/>
    <w:rsid w:val="001E78B2"/>
    <w:rsid w:val="001F2DA8"/>
    <w:rsid w:val="001F636F"/>
    <w:rsid w:val="001F7D71"/>
    <w:rsid w:val="00204CC0"/>
    <w:rsid w:val="00205137"/>
    <w:rsid w:val="00214CF9"/>
    <w:rsid w:val="002150E0"/>
    <w:rsid w:val="002179EB"/>
    <w:rsid w:val="002265BC"/>
    <w:rsid w:val="00227DE4"/>
    <w:rsid w:val="002354CD"/>
    <w:rsid w:val="00236D66"/>
    <w:rsid w:val="00240EF5"/>
    <w:rsid w:val="00246AF3"/>
    <w:rsid w:val="00250A59"/>
    <w:rsid w:val="002521FD"/>
    <w:rsid w:val="002556D0"/>
    <w:rsid w:val="0025628C"/>
    <w:rsid w:val="0025653E"/>
    <w:rsid w:val="002607F3"/>
    <w:rsid w:val="00260B5D"/>
    <w:rsid w:val="00261906"/>
    <w:rsid w:val="0026330A"/>
    <w:rsid w:val="00270E55"/>
    <w:rsid w:val="00276890"/>
    <w:rsid w:val="00276FB8"/>
    <w:rsid w:val="00277FC9"/>
    <w:rsid w:val="002844C3"/>
    <w:rsid w:val="0029352E"/>
    <w:rsid w:val="0029450A"/>
    <w:rsid w:val="002A3FDC"/>
    <w:rsid w:val="002A5830"/>
    <w:rsid w:val="002A5BCC"/>
    <w:rsid w:val="002D56BF"/>
    <w:rsid w:val="002D63F9"/>
    <w:rsid w:val="002D64A4"/>
    <w:rsid w:val="002D6BFD"/>
    <w:rsid w:val="002E0F03"/>
    <w:rsid w:val="002E54A5"/>
    <w:rsid w:val="002E7AC7"/>
    <w:rsid w:val="002F0211"/>
    <w:rsid w:val="002F23E0"/>
    <w:rsid w:val="002F685B"/>
    <w:rsid w:val="00303612"/>
    <w:rsid w:val="003060BE"/>
    <w:rsid w:val="003068D3"/>
    <w:rsid w:val="0031124E"/>
    <w:rsid w:val="00315B73"/>
    <w:rsid w:val="00317306"/>
    <w:rsid w:val="00317C22"/>
    <w:rsid w:val="003477CC"/>
    <w:rsid w:val="003543C7"/>
    <w:rsid w:val="00356163"/>
    <w:rsid w:val="00361298"/>
    <w:rsid w:val="00361672"/>
    <w:rsid w:val="003647C0"/>
    <w:rsid w:val="003662BF"/>
    <w:rsid w:val="0037167C"/>
    <w:rsid w:val="0037653C"/>
    <w:rsid w:val="003767E8"/>
    <w:rsid w:val="00381DDD"/>
    <w:rsid w:val="00390A6F"/>
    <w:rsid w:val="00391D81"/>
    <w:rsid w:val="00391D8A"/>
    <w:rsid w:val="00393FFD"/>
    <w:rsid w:val="00396766"/>
    <w:rsid w:val="003A2182"/>
    <w:rsid w:val="003A4C63"/>
    <w:rsid w:val="003A5BB7"/>
    <w:rsid w:val="003A6556"/>
    <w:rsid w:val="003A71F8"/>
    <w:rsid w:val="003C00D7"/>
    <w:rsid w:val="003C1555"/>
    <w:rsid w:val="003C6853"/>
    <w:rsid w:val="003C74B6"/>
    <w:rsid w:val="003C7DF3"/>
    <w:rsid w:val="003D0833"/>
    <w:rsid w:val="003D4E38"/>
    <w:rsid w:val="003D4F75"/>
    <w:rsid w:val="003D7018"/>
    <w:rsid w:val="003F05E8"/>
    <w:rsid w:val="003F2B67"/>
    <w:rsid w:val="003F4958"/>
    <w:rsid w:val="003F5350"/>
    <w:rsid w:val="003F606E"/>
    <w:rsid w:val="0040630C"/>
    <w:rsid w:val="00406B29"/>
    <w:rsid w:val="00417FFD"/>
    <w:rsid w:val="00423C00"/>
    <w:rsid w:val="00431640"/>
    <w:rsid w:val="0043298E"/>
    <w:rsid w:val="00432A6A"/>
    <w:rsid w:val="00434804"/>
    <w:rsid w:val="004356E9"/>
    <w:rsid w:val="00453677"/>
    <w:rsid w:val="004574F1"/>
    <w:rsid w:val="00460A05"/>
    <w:rsid w:val="00460DBD"/>
    <w:rsid w:val="00466A56"/>
    <w:rsid w:val="004672AE"/>
    <w:rsid w:val="00467388"/>
    <w:rsid w:val="0047066A"/>
    <w:rsid w:val="004739B3"/>
    <w:rsid w:val="00473EAA"/>
    <w:rsid w:val="00483B66"/>
    <w:rsid w:val="004857C6"/>
    <w:rsid w:val="0049081E"/>
    <w:rsid w:val="004951B9"/>
    <w:rsid w:val="004A0A0C"/>
    <w:rsid w:val="004A6152"/>
    <w:rsid w:val="004B1118"/>
    <w:rsid w:val="004B4C90"/>
    <w:rsid w:val="004B540A"/>
    <w:rsid w:val="004B57E1"/>
    <w:rsid w:val="004D7E31"/>
    <w:rsid w:val="004E19DC"/>
    <w:rsid w:val="004E44CC"/>
    <w:rsid w:val="004E49E3"/>
    <w:rsid w:val="004E5E3D"/>
    <w:rsid w:val="004E7C60"/>
    <w:rsid w:val="004F376E"/>
    <w:rsid w:val="0050609E"/>
    <w:rsid w:val="00506435"/>
    <w:rsid w:val="00506C3F"/>
    <w:rsid w:val="005112C4"/>
    <w:rsid w:val="00517294"/>
    <w:rsid w:val="00520E35"/>
    <w:rsid w:val="0052624C"/>
    <w:rsid w:val="00532114"/>
    <w:rsid w:val="0053241B"/>
    <w:rsid w:val="00554D03"/>
    <w:rsid w:val="005629DD"/>
    <w:rsid w:val="00567F5E"/>
    <w:rsid w:val="005842A9"/>
    <w:rsid w:val="0058631C"/>
    <w:rsid w:val="00586616"/>
    <w:rsid w:val="005925A4"/>
    <w:rsid w:val="005944C7"/>
    <w:rsid w:val="005A02AE"/>
    <w:rsid w:val="005B07AE"/>
    <w:rsid w:val="005B095B"/>
    <w:rsid w:val="005B562C"/>
    <w:rsid w:val="005B6E8A"/>
    <w:rsid w:val="005B6ED8"/>
    <w:rsid w:val="005C5889"/>
    <w:rsid w:val="005D080E"/>
    <w:rsid w:val="005D15FE"/>
    <w:rsid w:val="005D17EC"/>
    <w:rsid w:val="005D2A25"/>
    <w:rsid w:val="005E06D2"/>
    <w:rsid w:val="005E4B40"/>
    <w:rsid w:val="005F0F89"/>
    <w:rsid w:val="00600045"/>
    <w:rsid w:val="0061006B"/>
    <w:rsid w:val="006315A6"/>
    <w:rsid w:val="00632354"/>
    <w:rsid w:val="00633BCD"/>
    <w:rsid w:val="006360D7"/>
    <w:rsid w:val="00643DB0"/>
    <w:rsid w:val="0064732C"/>
    <w:rsid w:val="00650D9C"/>
    <w:rsid w:val="00652125"/>
    <w:rsid w:val="00655EA6"/>
    <w:rsid w:val="006564DE"/>
    <w:rsid w:val="00656C75"/>
    <w:rsid w:val="00661F09"/>
    <w:rsid w:val="00662E5D"/>
    <w:rsid w:val="00665D64"/>
    <w:rsid w:val="00666D03"/>
    <w:rsid w:val="00671666"/>
    <w:rsid w:val="006719D5"/>
    <w:rsid w:val="00672789"/>
    <w:rsid w:val="00691DDB"/>
    <w:rsid w:val="006943C5"/>
    <w:rsid w:val="00694DE6"/>
    <w:rsid w:val="006A0976"/>
    <w:rsid w:val="006B053F"/>
    <w:rsid w:val="006C1098"/>
    <w:rsid w:val="006C1839"/>
    <w:rsid w:val="006C3455"/>
    <w:rsid w:val="006C4245"/>
    <w:rsid w:val="006C4D7C"/>
    <w:rsid w:val="006C7CE1"/>
    <w:rsid w:val="006D6F64"/>
    <w:rsid w:val="006D74CD"/>
    <w:rsid w:val="006E24EB"/>
    <w:rsid w:val="006E32AF"/>
    <w:rsid w:val="006E500D"/>
    <w:rsid w:val="006F2259"/>
    <w:rsid w:val="006F792B"/>
    <w:rsid w:val="007006A9"/>
    <w:rsid w:val="00713512"/>
    <w:rsid w:val="00724DCC"/>
    <w:rsid w:val="00731BCE"/>
    <w:rsid w:val="0073765A"/>
    <w:rsid w:val="00744494"/>
    <w:rsid w:val="00745EE9"/>
    <w:rsid w:val="007471BA"/>
    <w:rsid w:val="007604DA"/>
    <w:rsid w:val="0076289D"/>
    <w:rsid w:val="007668A4"/>
    <w:rsid w:val="00771A97"/>
    <w:rsid w:val="007770BA"/>
    <w:rsid w:val="0078184C"/>
    <w:rsid w:val="00791E44"/>
    <w:rsid w:val="00792BB0"/>
    <w:rsid w:val="007B346E"/>
    <w:rsid w:val="007B40AB"/>
    <w:rsid w:val="007B46E2"/>
    <w:rsid w:val="007B5C57"/>
    <w:rsid w:val="007B6DFA"/>
    <w:rsid w:val="007B7435"/>
    <w:rsid w:val="007C1242"/>
    <w:rsid w:val="007C16A7"/>
    <w:rsid w:val="007C258C"/>
    <w:rsid w:val="007C4C9E"/>
    <w:rsid w:val="007C72FE"/>
    <w:rsid w:val="007C73B0"/>
    <w:rsid w:val="007C7D2E"/>
    <w:rsid w:val="007D4689"/>
    <w:rsid w:val="007E014F"/>
    <w:rsid w:val="007E1C07"/>
    <w:rsid w:val="007E4F4E"/>
    <w:rsid w:val="007E519C"/>
    <w:rsid w:val="007F6661"/>
    <w:rsid w:val="007F6A9E"/>
    <w:rsid w:val="0080070D"/>
    <w:rsid w:val="00814D7F"/>
    <w:rsid w:val="00825DD9"/>
    <w:rsid w:val="00826BBA"/>
    <w:rsid w:val="0082794D"/>
    <w:rsid w:val="00831C7E"/>
    <w:rsid w:val="00840826"/>
    <w:rsid w:val="008412C2"/>
    <w:rsid w:val="0085146F"/>
    <w:rsid w:val="00851913"/>
    <w:rsid w:val="00857901"/>
    <w:rsid w:val="008618B1"/>
    <w:rsid w:val="00866D35"/>
    <w:rsid w:val="0087419F"/>
    <w:rsid w:val="00874401"/>
    <w:rsid w:val="00885D73"/>
    <w:rsid w:val="0089243A"/>
    <w:rsid w:val="00893A55"/>
    <w:rsid w:val="00895244"/>
    <w:rsid w:val="008A210F"/>
    <w:rsid w:val="008A38CF"/>
    <w:rsid w:val="008C0E7F"/>
    <w:rsid w:val="008C1B99"/>
    <w:rsid w:val="008C5B62"/>
    <w:rsid w:val="008C67D8"/>
    <w:rsid w:val="008D168B"/>
    <w:rsid w:val="008D4456"/>
    <w:rsid w:val="008D79C0"/>
    <w:rsid w:val="008E3222"/>
    <w:rsid w:val="008E3707"/>
    <w:rsid w:val="008E4DCC"/>
    <w:rsid w:val="008F3CE1"/>
    <w:rsid w:val="008F5EF9"/>
    <w:rsid w:val="0090151D"/>
    <w:rsid w:val="009050B1"/>
    <w:rsid w:val="0092324C"/>
    <w:rsid w:val="00925432"/>
    <w:rsid w:val="009323BF"/>
    <w:rsid w:val="00932AD0"/>
    <w:rsid w:val="00934D0B"/>
    <w:rsid w:val="00935647"/>
    <w:rsid w:val="00941F3E"/>
    <w:rsid w:val="0095095F"/>
    <w:rsid w:val="00955A4C"/>
    <w:rsid w:val="009612C7"/>
    <w:rsid w:val="009638E7"/>
    <w:rsid w:val="00974AA9"/>
    <w:rsid w:val="0098059D"/>
    <w:rsid w:val="00982921"/>
    <w:rsid w:val="00986BC4"/>
    <w:rsid w:val="009915AA"/>
    <w:rsid w:val="009929D1"/>
    <w:rsid w:val="00996C12"/>
    <w:rsid w:val="009A4DA3"/>
    <w:rsid w:val="009B6AA5"/>
    <w:rsid w:val="009C148B"/>
    <w:rsid w:val="009D1353"/>
    <w:rsid w:val="009D4C8F"/>
    <w:rsid w:val="009D69F8"/>
    <w:rsid w:val="009E49AB"/>
    <w:rsid w:val="009F0968"/>
    <w:rsid w:val="009F11A9"/>
    <w:rsid w:val="009F1909"/>
    <w:rsid w:val="009F255E"/>
    <w:rsid w:val="00A07CB0"/>
    <w:rsid w:val="00A2618A"/>
    <w:rsid w:val="00A30901"/>
    <w:rsid w:val="00A3533D"/>
    <w:rsid w:val="00A359C9"/>
    <w:rsid w:val="00A40CB1"/>
    <w:rsid w:val="00A4310E"/>
    <w:rsid w:val="00A43D49"/>
    <w:rsid w:val="00A44E69"/>
    <w:rsid w:val="00A50370"/>
    <w:rsid w:val="00A545AB"/>
    <w:rsid w:val="00A57F66"/>
    <w:rsid w:val="00A86FA7"/>
    <w:rsid w:val="00A9333C"/>
    <w:rsid w:val="00A97DD8"/>
    <w:rsid w:val="00AA12F5"/>
    <w:rsid w:val="00AA7582"/>
    <w:rsid w:val="00AA7C39"/>
    <w:rsid w:val="00AC24AA"/>
    <w:rsid w:val="00AC2AC0"/>
    <w:rsid w:val="00AD1ADD"/>
    <w:rsid w:val="00AD7F24"/>
    <w:rsid w:val="00AE1538"/>
    <w:rsid w:val="00AE322E"/>
    <w:rsid w:val="00AF0FC4"/>
    <w:rsid w:val="00AF136D"/>
    <w:rsid w:val="00AF31CD"/>
    <w:rsid w:val="00B001B5"/>
    <w:rsid w:val="00B019EA"/>
    <w:rsid w:val="00B04B6C"/>
    <w:rsid w:val="00B12F91"/>
    <w:rsid w:val="00B14E0E"/>
    <w:rsid w:val="00B1675F"/>
    <w:rsid w:val="00B23633"/>
    <w:rsid w:val="00B2523D"/>
    <w:rsid w:val="00B25B48"/>
    <w:rsid w:val="00B25F82"/>
    <w:rsid w:val="00B30059"/>
    <w:rsid w:val="00B3785B"/>
    <w:rsid w:val="00B439BB"/>
    <w:rsid w:val="00B55621"/>
    <w:rsid w:val="00B6607B"/>
    <w:rsid w:val="00B660CE"/>
    <w:rsid w:val="00B67ED2"/>
    <w:rsid w:val="00B81331"/>
    <w:rsid w:val="00B9050E"/>
    <w:rsid w:val="00B97EDF"/>
    <w:rsid w:val="00BA10DB"/>
    <w:rsid w:val="00BA2111"/>
    <w:rsid w:val="00BA57D0"/>
    <w:rsid w:val="00BB2AA9"/>
    <w:rsid w:val="00BC78C2"/>
    <w:rsid w:val="00BE45C1"/>
    <w:rsid w:val="00BE7038"/>
    <w:rsid w:val="00BE751B"/>
    <w:rsid w:val="00BF4288"/>
    <w:rsid w:val="00C02A6B"/>
    <w:rsid w:val="00C02D5C"/>
    <w:rsid w:val="00C112CE"/>
    <w:rsid w:val="00C172E2"/>
    <w:rsid w:val="00C25482"/>
    <w:rsid w:val="00C27087"/>
    <w:rsid w:val="00C30B19"/>
    <w:rsid w:val="00C30BDA"/>
    <w:rsid w:val="00C32896"/>
    <w:rsid w:val="00C5266F"/>
    <w:rsid w:val="00C535F5"/>
    <w:rsid w:val="00C57BC5"/>
    <w:rsid w:val="00C6767F"/>
    <w:rsid w:val="00C757BF"/>
    <w:rsid w:val="00C8260D"/>
    <w:rsid w:val="00C82CD8"/>
    <w:rsid w:val="00C82EB4"/>
    <w:rsid w:val="00C85D81"/>
    <w:rsid w:val="00C87E6A"/>
    <w:rsid w:val="00C91A1C"/>
    <w:rsid w:val="00C957B4"/>
    <w:rsid w:val="00C969D1"/>
    <w:rsid w:val="00CA2F0B"/>
    <w:rsid w:val="00CA5F08"/>
    <w:rsid w:val="00CA7082"/>
    <w:rsid w:val="00CB49EF"/>
    <w:rsid w:val="00CB50F7"/>
    <w:rsid w:val="00CB7A4D"/>
    <w:rsid w:val="00CC4398"/>
    <w:rsid w:val="00CD0058"/>
    <w:rsid w:val="00CD2DBD"/>
    <w:rsid w:val="00CD445C"/>
    <w:rsid w:val="00CD4D1F"/>
    <w:rsid w:val="00CE5791"/>
    <w:rsid w:val="00CF1470"/>
    <w:rsid w:val="00CF3C71"/>
    <w:rsid w:val="00D02E80"/>
    <w:rsid w:val="00D14163"/>
    <w:rsid w:val="00D14956"/>
    <w:rsid w:val="00D17C4A"/>
    <w:rsid w:val="00D21529"/>
    <w:rsid w:val="00D22EE2"/>
    <w:rsid w:val="00D26104"/>
    <w:rsid w:val="00D36E26"/>
    <w:rsid w:val="00D37A06"/>
    <w:rsid w:val="00D440E3"/>
    <w:rsid w:val="00D445C9"/>
    <w:rsid w:val="00D47580"/>
    <w:rsid w:val="00D505C6"/>
    <w:rsid w:val="00D529BE"/>
    <w:rsid w:val="00D615AA"/>
    <w:rsid w:val="00D63057"/>
    <w:rsid w:val="00D70746"/>
    <w:rsid w:val="00D7080E"/>
    <w:rsid w:val="00D75BAD"/>
    <w:rsid w:val="00D91936"/>
    <w:rsid w:val="00D922A0"/>
    <w:rsid w:val="00D9322C"/>
    <w:rsid w:val="00D93A7C"/>
    <w:rsid w:val="00D960B3"/>
    <w:rsid w:val="00D9751A"/>
    <w:rsid w:val="00DA423B"/>
    <w:rsid w:val="00DB2274"/>
    <w:rsid w:val="00DB3148"/>
    <w:rsid w:val="00DC6E3F"/>
    <w:rsid w:val="00DD0E4B"/>
    <w:rsid w:val="00DD2647"/>
    <w:rsid w:val="00DD54ED"/>
    <w:rsid w:val="00DD6513"/>
    <w:rsid w:val="00DE17A4"/>
    <w:rsid w:val="00DE1815"/>
    <w:rsid w:val="00DE1C80"/>
    <w:rsid w:val="00DE416A"/>
    <w:rsid w:val="00DE63F7"/>
    <w:rsid w:val="00DE72F8"/>
    <w:rsid w:val="00DF1666"/>
    <w:rsid w:val="00DF3650"/>
    <w:rsid w:val="00E02564"/>
    <w:rsid w:val="00E059D9"/>
    <w:rsid w:val="00E06F2C"/>
    <w:rsid w:val="00E1080F"/>
    <w:rsid w:val="00E165EF"/>
    <w:rsid w:val="00E24724"/>
    <w:rsid w:val="00E301D7"/>
    <w:rsid w:val="00E32979"/>
    <w:rsid w:val="00E35045"/>
    <w:rsid w:val="00E36EF4"/>
    <w:rsid w:val="00E45CA6"/>
    <w:rsid w:val="00E50D24"/>
    <w:rsid w:val="00E51C01"/>
    <w:rsid w:val="00E54A11"/>
    <w:rsid w:val="00E55582"/>
    <w:rsid w:val="00E70E68"/>
    <w:rsid w:val="00E735D4"/>
    <w:rsid w:val="00E801C5"/>
    <w:rsid w:val="00EA5852"/>
    <w:rsid w:val="00EA69D9"/>
    <w:rsid w:val="00EB1F45"/>
    <w:rsid w:val="00EB7505"/>
    <w:rsid w:val="00EC67A1"/>
    <w:rsid w:val="00ED5327"/>
    <w:rsid w:val="00EE3E92"/>
    <w:rsid w:val="00EF61EF"/>
    <w:rsid w:val="00F03758"/>
    <w:rsid w:val="00F03D7F"/>
    <w:rsid w:val="00F12C0E"/>
    <w:rsid w:val="00F16FAE"/>
    <w:rsid w:val="00F2197C"/>
    <w:rsid w:val="00F23E92"/>
    <w:rsid w:val="00F2449A"/>
    <w:rsid w:val="00F31684"/>
    <w:rsid w:val="00F32ABC"/>
    <w:rsid w:val="00F33986"/>
    <w:rsid w:val="00F367EE"/>
    <w:rsid w:val="00F440CF"/>
    <w:rsid w:val="00F44E61"/>
    <w:rsid w:val="00F53B24"/>
    <w:rsid w:val="00F549B1"/>
    <w:rsid w:val="00F63D89"/>
    <w:rsid w:val="00F6556B"/>
    <w:rsid w:val="00F666D0"/>
    <w:rsid w:val="00F74BB8"/>
    <w:rsid w:val="00F81E7D"/>
    <w:rsid w:val="00F86F45"/>
    <w:rsid w:val="00FA0774"/>
    <w:rsid w:val="00FB1281"/>
    <w:rsid w:val="00FB453A"/>
    <w:rsid w:val="00FC1E49"/>
    <w:rsid w:val="00FC333A"/>
    <w:rsid w:val="00FD4EBF"/>
    <w:rsid w:val="00FF0742"/>
    <w:rsid w:val="00FF44C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65132E"/>
  <w15:chartTrackingRefBased/>
  <w15:docId w15:val="{2C0759BA-41D9-479D-BCB3-03756A662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CF9"/>
    <w:pPr>
      <w:jc w:val="both"/>
    </w:pPr>
    <w:rPr>
      <w:rFonts w:asciiTheme="majorHAnsi" w:hAnsiTheme="majorHAnsi"/>
      <w:sz w:val="20"/>
      <w:szCs w:val="20"/>
    </w:rPr>
  </w:style>
  <w:style w:type="paragraph" w:styleId="Heading1">
    <w:name w:val="heading 1"/>
    <w:basedOn w:val="Normal"/>
    <w:next w:val="Normal"/>
    <w:link w:val="Heading1Char"/>
    <w:uiPriority w:val="9"/>
    <w:qFormat/>
    <w:rsid w:val="00CD445C"/>
    <w:pPr>
      <w:keepNext/>
      <w:keepLines/>
      <w:numPr>
        <w:numId w:val="10"/>
      </w:numPr>
      <w:spacing w:before="360"/>
      <w:jc w:val="left"/>
      <w:outlineLvl w:val="0"/>
    </w:pPr>
    <w:rPr>
      <w:rFonts w:eastAsiaTheme="majorEastAsia" w:cstheme="majorBidi"/>
      <w:b/>
      <w:bCs/>
      <w:color w:val="0000CC"/>
      <w:sz w:val="28"/>
      <w:szCs w:val="28"/>
      <w14:textFill>
        <w14:solidFill>
          <w14:srgbClr w14:val="0000CC">
            <w14:lumMod w14:val="50000"/>
          </w14:srgbClr>
        </w14:solidFill>
      </w14:textFill>
    </w:rPr>
  </w:style>
  <w:style w:type="paragraph" w:styleId="Heading2">
    <w:name w:val="heading 2"/>
    <w:basedOn w:val="Normal"/>
    <w:next w:val="Normal"/>
    <w:link w:val="Heading2Char"/>
    <w:uiPriority w:val="9"/>
    <w:unhideWhenUsed/>
    <w:qFormat/>
    <w:rsid w:val="00874401"/>
    <w:pPr>
      <w:keepNext/>
      <w:keepLines/>
      <w:spacing w:before="40"/>
      <w:outlineLvl w:val="1"/>
    </w:pPr>
    <w:rPr>
      <w:rFonts w:eastAsiaTheme="majorEastAsia"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0D9C"/>
    <w:pPr>
      <w:ind w:left="720"/>
      <w:contextualSpacing/>
    </w:pPr>
  </w:style>
  <w:style w:type="character" w:customStyle="1" w:styleId="Heading1Char">
    <w:name w:val="Heading 1 Char"/>
    <w:basedOn w:val="DefaultParagraphFont"/>
    <w:link w:val="Heading1"/>
    <w:uiPriority w:val="9"/>
    <w:rsid w:val="00CD445C"/>
    <w:rPr>
      <w:rFonts w:asciiTheme="majorHAnsi" w:eastAsiaTheme="majorEastAsia" w:hAnsiTheme="majorHAnsi" w:cstheme="majorBidi"/>
      <w:b/>
      <w:bCs/>
      <w:color w:val="0000CC"/>
      <w:sz w:val="28"/>
      <w:szCs w:val="28"/>
      <w14:textFill>
        <w14:solidFill>
          <w14:srgbClr w14:val="0000CC">
            <w14:lumMod w14:val="50000"/>
          </w14:srgbClr>
        </w14:solidFill>
      </w14:textFill>
    </w:rPr>
  </w:style>
  <w:style w:type="character" w:customStyle="1" w:styleId="Heading2Char">
    <w:name w:val="Heading 2 Char"/>
    <w:basedOn w:val="DefaultParagraphFont"/>
    <w:link w:val="Heading2"/>
    <w:uiPriority w:val="9"/>
    <w:rsid w:val="00874401"/>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2C0E"/>
    <w:pPr>
      <w:tabs>
        <w:tab w:val="center" w:pos="4680"/>
        <w:tab w:val="right" w:pos="9360"/>
      </w:tabs>
    </w:pPr>
  </w:style>
  <w:style w:type="character" w:customStyle="1" w:styleId="HeaderChar">
    <w:name w:val="Header Char"/>
    <w:basedOn w:val="DefaultParagraphFont"/>
    <w:link w:val="Header"/>
    <w:uiPriority w:val="99"/>
    <w:rsid w:val="00F12C0E"/>
    <w:rPr>
      <w:rFonts w:asciiTheme="majorHAnsi" w:hAnsiTheme="majorHAnsi"/>
    </w:rPr>
  </w:style>
  <w:style w:type="paragraph" w:styleId="Footer">
    <w:name w:val="footer"/>
    <w:basedOn w:val="Normal"/>
    <w:link w:val="FooterChar"/>
    <w:uiPriority w:val="99"/>
    <w:unhideWhenUsed/>
    <w:rsid w:val="00F12C0E"/>
    <w:pPr>
      <w:tabs>
        <w:tab w:val="center" w:pos="4680"/>
        <w:tab w:val="right" w:pos="9360"/>
      </w:tabs>
    </w:pPr>
  </w:style>
  <w:style w:type="character" w:customStyle="1" w:styleId="FooterChar">
    <w:name w:val="Footer Char"/>
    <w:basedOn w:val="DefaultParagraphFont"/>
    <w:link w:val="Footer"/>
    <w:uiPriority w:val="99"/>
    <w:rsid w:val="00F12C0E"/>
    <w:rPr>
      <w:rFonts w:asciiTheme="majorHAnsi" w:hAnsiTheme="majorHAnsi"/>
    </w:rPr>
  </w:style>
  <w:style w:type="table" w:styleId="TableGrid">
    <w:name w:val="Table Grid"/>
    <w:basedOn w:val="TableNormal"/>
    <w:uiPriority w:val="39"/>
    <w:rsid w:val="008618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0A64EB"/>
    <w:pPr>
      <w:jc w:val="left"/>
    </w:pPr>
    <w:rPr>
      <w:rFonts w:asciiTheme="majorHAnsi" w:hAnsiTheme="maj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955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05T23:25:31.812"/>
    </inkml:context>
    <inkml:brush xml:id="br0">
      <inkml:brushProperty name="width" value="0.05" units="cm"/>
      <inkml:brushProperty name="height" value="0.05" units="cm"/>
      <inkml:brushProperty name="color" value="#00A0D7"/>
    </inkml:brush>
  </inkml:definitions>
  <inkml:trace contextRef="#ctx0" brushRef="#br0">0 0 24575,'0'0'0,"17"3"0,5 1-8191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D274C8-6B48-4E23-9D96-52BF5D1A0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5</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Mirjalili</dc:creator>
  <cp:keywords/>
  <dc:description/>
  <cp:lastModifiedBy>Yan Fung Yenny Hou</cp:lastModifiedBy>
  <cp:revision>476</cp:revision>
  <dcterms:created xsi:type="dcterms:W3CDTF">2020-01-23T20:26:00Z</dcterms:created>
  <dcterms:modified xsi:type="dcterms:W3CDTF">2022-06-28T04:31:00Z</dcterms:modified>
</cp:coreProperties>
</file>