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05046932"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 registration fee</w:t>
      </w:r>
      <w:r w:rsidR="005A02AE">
        <w:t xml:space="preserve"> and organizers</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02BB3359">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67" name="Rectangle 67"/>
                        <wps:cNvSpPr/>
                        <wps:spPr>
                          <a:xfrm>
                            <a:off x="3094385" y="2545492"/>
                            <a:ext cx="4810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50" y="27671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92" idx="0"/>
                        </wps:cNvCnPr>
                        <wps:spPr>
                          <a:xfrm flipH="1">
                            <a:off x="3340874" y="1183417"/>
                            <a:ext cx="3372" cy="40519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3180220" y="1588616"/>
                            <a:ext cx="32130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93" name="Straight Connector 93"/>
                        <wps:cNvCnPr>
                          <a:stCxn id="92" idx="2"/>
                          <a:endCxn id="67" idx="0"/>
                        </wps:cNvCnPr>
                        <wps:spPr>
                          <a:xfrm flipH="1">
                            <a:off x="3334920" y="1874363"/>
                            <a:ext cx="5954" cy="67112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3031" y="214867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100" y="2376538"/>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67" idx="3"/>
                          <a:endCxn id="100" idx="1"/>
                        </wps:cNvCnPr>
                        <wps:spPr>
                          <a:xfrm>
                            <a:off x="3575455" y="2711097"/>
                            <a:ext cx="852017" cy="102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506"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430" y="1790349"/>
                            <a:ext cx="587308" cy="2020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84" y="1486458"/>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69" y="1213912"/>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5045" y="1284404"/>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80" y="836092"/>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67" idx="1"/>
                          <a:endCxn id="128" idx="3"/>
                        </wps:cNvCnPr>
                        <wps:spPr>
                          <a:xfrm flipH="1">
                            <a:off x="2732687" y="2711097"/>
                            <a:ext cx="361698" cy="406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67" idx="2"/>
                        </wps:cNvCnPr>
                        <wps:spPr>
                          <a:xfrm flipH="1" flipV="1">
                            <a:off x="3334920" y="2876702"/>
                            <a:ext cx="1525302" cy="11740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87" y="4343198"/>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81"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735" y="5890295"/>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92" y="597778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71" y="4470117"/>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ins w:id="0" w:author="Yan Fung Yenny Hou" w:date="2022-06-19T16:29:00Z">
                                <w:r>
                                  <w:rPr>
                                    <w:rFonts w:ascii="Calibri Light" w:eastAsia="Calibri" w:hAnsi="Calibri Light" w:cs="Arial"/>
                                    <w:color w:val="000000"/>
                                    <w:sz w:val="18"/>
                                    <w:szCs w:val="18"/>
                                  </w:rPr>
                                  <w:t>member</w:t>
                                </w:r>
                                <w:r>
                                  <w:rPr>
                                    <w:rFonts w:ascii="Calibri Light" w:eastAsia="Calibri" w:hAnsi="Calibri Light" w:cs="Arial"/>
                                    <w:color w:val="000000"/>
                                    <w:sz w:val="18"/>
                                    <w:szCs w:val="18"/>
                                  </w:rPr>
                                  <w:t xml:space="preserve"> </w:t>
                                </w:r>
                              </w:ins>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97" y="6001036"/>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61" y="4148184"/>
                            <a:ext cx="221013" cy="32193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60"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220"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64" y="478764"/>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871" y="1992404"/>
                            <a:ext cx="6205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0F0A612A" w:rsidR="005B6E8A" w:rsidRDefault="005B6E8A" w:rsidP="005B6E8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22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ins w:id="1" w:author="Yan Fung Yenny Hou" w:date="2022-06-19T16:27:00Z">
                                <w:r>
                                  <w:rPr>
                                    <w:rFonts w:ascii="Calibri Light" w:eastAsia="Calibri" w:hAnsi="Calibri Light" w:cs="Arial"/>
                                    <w:color w:val="000000"/>
                                    <w:sz w:val="18"/>
                                    <w:szCs w:val="18"/>
                                  </w:rPr>
                                  <w:t>Project</w:t>
                                </w:r>
                              </w:ins>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74" y="4005309"/>
                            <a:ext cx="8432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ins w:id="2" w:author="Yan Fung Yenny Hou" w:date="2022-06-19T16:28:00Z">
                                <w:r>
                                  <w:rPr>
                                    <w:rFonts w:ascii="Calibri Light" w:eastAsia="Calibri" w:hAnsi="Calibri Light" w:cs="Arial"/>
                                    <w:color w:val="000000"/>
                                    <w:sz w:val="18"/>
                                    <w:szCs w:val="18"/>
                                  </w:rPr>
                                  <w:t>works on</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933"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ins w:id="3" w:author="Yan Fung Yenny Hou" w:date="2022-06-19T16:30:00Z">
                                <w:r>
                                  <w:rPr>
                                    <w:rFonts w:ascii="Calibri Light" w:eastAsia="Calibri" w:hAnsi="Calibri Light" w:cs="Arial"/>
                                    <w:color w:val="008080"/>
                                    <w:sz w:val="18"/>
                                    <w:szCs w:val="18"/>
                                    <w:u w:val="single"/>
                                  </w:rPr>
                                  <w:t>manages</w:t>
                                </w:r>
                              </w:ins>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67" o:spid="_x0000_s1028" style="position:absolute;left:30943;top:25454;width:4811;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" filled="f" strokecolor="black [3213]" strokeweight=".25pt">
                  <v:textbox style="mso-fit-shape-to-text:t" inset="2.61578mm,2.61578mm,2.61578mm,2.61578mm">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rect id="Rectangle 77" o:spid="_x0000_s1029"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30"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1"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2"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3" style="position:absolute;left:29180;top:2767;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4"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5" style="position:absolute;flip:x;visibility:visible;mso-wrap-style:square" from="33408,11834" to="33442,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92" o:spid="_x0000_s1036" type="#_x0000_t110" style="position:absolute;left:31802;top:15886;width:321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" filled="f" strokecolor="black [3213]" strokeweight=".25pt">
                  <v:textbox style="mso-fit-shape-to-text:t" inset="0,0,0,0">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v:textbox>
                </v:shape>
                <v:line id="Straight Connector 93" o:spid="_x0000_s1037" style="position:absolute;flip:x;visibility:visible;mso-wrap-style:square" from="33349,18743" to="33408,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8"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9"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40" style="position:absolute;left:40230;top:21486;width:468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41" style="position:absolute;left:41321;top:23765;width:4679;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2"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3"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 id="Flowchart: Decision 100" o:spid="_x0000_s1044"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5" style="position:absolute;visibility:visible;mso-wrap-style:square" from="35754,27110"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6"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7"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8" type="#_x0000_t202" style="position:absolute;left:53335;top:27376;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9" style="position:absolute;left:46424;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50"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51" style="position:absolute;left:44545;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2" style="position:absolute;left:46198;top:12139;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3" style="position:absolute;left:50750;top:12844;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4"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5"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6"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7" style="position:absolute;left:51226;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8"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9"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60"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61"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2"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3"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4"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5"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6"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7"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8" style="position:absolute;flip:x;visibility:visible;mso-wrap-style:square" from="27326,27110" to="30943,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69"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70"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71"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2"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3" style="position:absolute;left:7265;top:19349;width:6537;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49FADD8A"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student </w:t>
                        </w:r>
                        <w:r w:rsidR="007471BA">
                          <w:rPr>
                            <w:rFonts w:ascii="Calibri Light" w:eastAsia="Calibri" w:hAnsi="Calibri Light" w:cs="Arial"/>
                            <w:color w:val="000000"/>
                            <w:sz w:val="18"/>
                            <w:szCs w:val="18"/>
                            <w:u w:val="single"/>
                          </w:rPr>
                          <w:t>ID</w:t>
                        </w:r>
                      </w:p>
                    </w:txbxContent>
                  </v:textbox>
                </v:oval>
                <v:line id="Straight Connector 136" o:spid="_x0000_s1074"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5"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6"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7"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8"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9"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80"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81"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2"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3"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4"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5"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6"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7"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8"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9"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90"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91"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2"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3"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4"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5"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6"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7" style="position:absolute;flip:x y;visibility:visible;mso-wrap-style:square" from="33349,28767" to="48602,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8" style="position:absolute;visibility:visible;mso-wrap-style:square" from="18795,28837" to="3192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9" type="#_x0000_t202" style="position:absolute;left:49316;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0" type="#_x0000_t202" style="position:absolute;left:49101;top:38659;width:64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101" style="position:absolute;left:38837;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2"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3"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4" style="position:absolute;left:53087;top:5977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5"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ins w:id="4" w:author="Yan Fung Yenny Hou" w:date="2022-06-19T16:29:00Z">
                          <w:r>
                            <w:rPr>
                              <w:rFonts w:ascii="Calibri Light" w:eastAsia="Calibri" w:hAnsi="Calibri Light" w:cs="Arial"/>
                              <w:color w:val="000000"/>
                              <w:sz w:val="18"/>
                              <w:szCs w:val="18"/>
                            </w:rPr>
                            <w:t>member</w:t>
                          </w:r>
                          <w:r>
                            <w:rPr>
                              <w:rFonts w:ascii="Calibri Light" w:eastAsia="Calibri" w:hAnsi="Calibri Light" w:cs="Arial"/>
                              <w:color w:val="000000"/>
                              <w:sz w:val="18"/>
                              <w:szCs w:val="18"/>
                            </w:rPr>
                            <w:t xml:space="preserve"> </w:t>
                          </w:r>
                        </w:ins>
                        <w:r w:rsidR="00935647">
                          <w:rPr>
                            <w:rFonts w:ascii="Calibri Light" w:eastAsia="Calibri" w:hAnsi="Calibri Light" w:cs="Arial"/>
                            <w:color w:val="000000"/>
                            <w:sz w:val="18"/>
                            <w:szCs w:val="18"/>
                          </w:rPr>
                          <w:t>portion</w:t>
                        </w:r>
                      </w:p>
                    </w:txbxContent>
                  </v:textbox>
                </v:oval>
                <v:oval id="Oval 174" o:spid="_x0000_s1106"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7"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8" style="position:absolute;flip:y;visibility:visible;mso-wrap-style:square" from="25498,41481" to="27708,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9" type="#_x0000_t202" style="position:absolute;left:36834;top:40021;width:794;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10" type="#_x0000_t202" style="position:absolute;left:31802;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11"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2"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3"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14" style="position:absolute;left:35428;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0F0A612A" w:rsidR="005B6E8A" w:rsidRDefault="005B6E8A" w:rsidP="005B6E8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group ID</w:t>
                        </w:r>
                      </w:p>
                    </w:txbxContent>
                  </v:textbox>
                </v:oval>
                <v:line id="Straight Connector 172" o:spid="_x0000_s1115"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6" style="position:absolute;left:45962;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ins w:id="5" w:author="Yan Fung Yenny Hou" w:date="2022-06-19T16:27:00Z">
                          <w:r>
                            <w:rPr>
                              <w:rFonts w:ascii="Calibri Light" w:eastAsia="Calibri" w:hAnsi="Calibri Light" w:cs="Arial"/>
                              <w:color w:val="000000"/>
                              <w:sz w:val="18"/>
                              <w:szCs w:val="18"/>
                            </w:rPr>
                            <w:t>Project</w:t>
                          </w:r>
                        </w:ins>
                      </w:p>
                    </w:txbxContent>
                  </v:textbox>
                </v:rect>
                <v:line id="Straight Connector 180" o:spid="_x0000_s1117" style="position:absolute;visibility:visible;mso-wrap-style:square" from="36141,41481" to="48551,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8"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9" type="#_x0000_t110" style="position:absolute;left:27708;top:40053;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ins w:id="6" w:author="Yan Fung Yenny Hou" w:date="2022-06-19T16:28:00Z">
                          <w:r>
                            <w:rPr>
                              <w:rFonts w:ascii="Calibri Light" w:eastAsia="Calibri" w:hAnsi="Calibri Light" w:cs="Arial"/>
                              <w:color w:val="000000"/>
                              <w:sz w:val="18"/>
                              <w:szCs w:val="18"/>
                            </w:rPr>
                            <w:t>works on</w:t>
                          </w:r>
                        </w:ins>
                      </w:p>
                    </w:txbxContent>
                  </v:textbox>
                </v:shape>
                <v:shape id="Flowchart: Decision 183" o:spid="_x0000_s1120" type="#_x0000_t110" style="position:absolute;left:44449;top:40507;width:8306;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ins w:id="7" w:author="Yan Fung Yenny Hou" w:date="2022-06-19T16:30:00Z">
                          <w:r>
                            <w:rPr>
                              <w:rFonts w:ascii="Calibri Light" w:eastAsia="Calibri" w:hAnsi="Calibri Light" w:cs="Arial"/>
                              <w:color w:val="008080"/>
                              <w:sz w:val="18"/>
                              <w:szCs w:val="18"/>
                              <w:u w:val="single"/>
                            </w:rPr>
                            <w:t>manages</w:t>
                          </w:r>
                        </w:ins>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A2F0F" w14:textId="77777777" w:rsidR="002F23E0" w:rsidRDefault="002F23E0" w:rsidP="00214CF9">
      <w:r>
        <w:separator/>
      </w:r>
    </w:p>
  </w:endnote>
  <w:endnote w:type="continuationSeparator" w:id="0">
    <w:p w14:paraId="3A6D09C6" w14:textId="77777777" w:rsidR="002F23E0" w:rsidRDefault="002F23E0"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A9A57" w14:textId="77777777" w:rsidR="002F23E0" w:rsidRDefault="002F23E0" w:rsidP="00214CF9">
      <w:r>
        <w:separator/>
      </w:r>
    </w:p>
  </w:footnote>
  <w:footnote w:type="continuationSeparator" w:id="0">
    <w:p w14:paraId="04009D19" w14:textId="77777777" w:rsidR="002F23E0" w:rsidRDefault="002F23E0"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sxqAet0Q0EsAAAA"/>
  </w:docVars>
  <w:rsids>
    <w:rsidRoot w:val="00650D9C"/>
    <w:rsid w:val="0001073B"/>
    <w:rsid w:val="00015CF9"/>
    <w:rsid w:val="00027BC3"/>
    <w:rsid w:val="00031AD5"/>
    <w:rsid w:val="00031CB3"/>
    <w:rsid w:val="00060EE0"/>
    <w:rsid w:val="00071461"/>
    <w:rsid w:val="000769F5"/>
    <w:rsid w:val="00080EB8"/>
    <w:rsid w:val="00096976"/>
    <w:rsid w:val="00096FDA"/>
    <w:rsid w:val="000A64EB"/>
    <w:rsid w:val="000D6CA5"/>
    <w:rsid w:val="000D78C1"/>
    <w:rsid w:val="000D78D0"/>
    <w:rsid w:val="000F4813"/>
    <w:rsid w:val="000F5D03"/>
    <w:rsid w:val="000F5EDE"/>
    <w:rsid w:val="00117DD9"/>
    <w:rsid w:val="00123ED5"/>
    <w:rsid w:val="00125B1A"/>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21FD"/>
    <w:rsid w:val="0025653E"/>
    <w:rsid w:val="00260B5D"/>
    <w:rsid w:val="00261906"/>
    <w:rsid w:val="0026330A"/>
    <w:rsid w:val="00276890"/>
    <w:rsid w:val="00277FC9"/>
    <w:rsid w:val="002A5830"/>
    <w:rsid w:val="002E0F03"/>
    <w:rsid w:val="002E54A5"/>
    <w:rsid w:val="002E7AC7"/>
    <w:rsid w:val="002F23E0"/>
    <w:rsid w:val="00303612"/>
    <w:rsid w:val="003068D3"/>
    <w:rsid w:val="00315B73"/>
    <w:rsid w:val="003477CC"/>
    <w:rsid w:val="003543C7"/>
    <w:rsid w:val="00356163"/>
    <w:rsid w:val="00361298"/>
    <w:rsid w:val="003647C0"/>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3B66"/>
    <w:rsid w:val="004857C6"/>
    <w:rsid w:val="004951B9"/>
    <w:rsid w:val="004A0A0C"/>
    <w:rsid w:val="004B1118"/>
    <w:rsid w:val="004D7E31"/>
    <w:rsid w:val="004F376E"/>
    <w:rsid w:val="00506435"/>
    <w:rsid w:val="005112C4"/>
    <w:rsid w:val="00520E35"/>
    <w:rsid w:val="0052624C"/>
    <w:rsid w:val="00532114"/>
    <w:rsid w:val="0053241B"/>
    <w:rsid w:val="005629DD"/>
    <w:rsid w:val="00567F5E"/>
    <w:rsid w:val="005842A9"/>
    <w:rsid w:val="00586616"/>
    <w:rsid w:val="005A02AE"/>
    <w:rsid w:val="005B562C"/>
    <w:rsid w:val="005B6E8A"/>
    <w:rsid w:val="005C5889"/>
    <w:rsid w:val="005D15FE"/>
    <w:rsid w:val="005D17EC"/>
    <w:rsid w:val="005D2A25"/>
    <w:rsid w:val="005F0F89"/>
    <w:rsid w:val="0061006B"/>
    <w:rsid w:val="006315A6"/>
    <w:rsid w:val="00632354"/>
    <w:rsid w:val="00633BCD"/>
    <w:rsid w:val="00643DB0"/>
    <w:rsid w:val="0064732C"/>
    <w:rsid w:val="00650D9C"/>
    <w:rsid w:val="00652125"/>
    <w:rsid w:val="00655EA6"/>
    <w:rsid w:val="006564DE"/>
    <w:rsid w:val="00661F09"/>
    <w:rsid w:val="00662E5D"/>
    <w:rsid w:val="00671666"/>
    <w:rsid w:val="00691DDB"/>
    <w:rsid w:val="006943C5"/>
    <w:rsid w:val="006C1098"/>
    <w:rsid w:val="006C1839"/>
    <w:rsid w:val="006C3455"/>
    <w:rsid w:val="006C7CE1"/>
    <w:rsid w:val="006D6F64"/>
    <w:rsid w:val="006D74CD"/>
    <w:rsid w:val="006E500D"/>
    <w:rsid w:val="006F2259"/>
    <w:rsid w:val="006F792B"/>
    <w:rsid w:val="00713512"/>
    <w:rsid w:val="00724DCC"/>
    <w:rsid w:val="00744494"/>
    <w:rsid w:val="00745EE9"/>
    <w:rsid w:val="007471BA"/>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F255E"/>
    <w:rsid w:val="00A2618A"/>
    <w:rsid w:val="00A30901"/>
    <w:rsid w:val="00A3533D"/>
    <w:rsid w:val="00A359C9"/>
    <w:rsid w:val="00A43D49"/>
    <w:rsid w:val="00A44E69"/>
    <w:rsid w:val="00A545AB"/>
    <w:rsid w:val="00A57F66"/>
    <w:rsid w:val="00A86FA7"/>
    <w:rsid w:val="00AA12F5"/>
    <w:rsid w:val="00AA7582"/>
    <w:rsid w:val="00AC24AA"/>
    <w:rsid w:val="00AC2AC0"/>
    <w:rsid w:val="00AE1538"/>
    <w:rsid w:val="00AE322E"/>
    <w:rsid w:val="00AF0FC4"/>
    <w:rsid w:val="00AF136D"/>
    <w:rsid w:val="00B001B5"/>
    <w:rsid w:val="00B019EA"/>
    <w:rsid w:val="00B14E0E"/>
    <w:rsid w:val="00B1675F"/>
    <w:rsid w:val="00B25B48"/>
    <w:rsid w:val="00B25F82"/>
    <w:rsid w:val="00B30059"/>
    <w:rsid w:val="00B9050E"/>
    <w:rsid w:val="00B97EDF"/>
    <w:rsid w:val="00BA57D0"/>
    <w:rsid w:val="00BC78C2"/>
    <w:rsid w:val="00BF4288"/>
    <w:rsid w:val="00C112CE"/>
    <w:rsid w:val="00C25482"/>
    <w:rsid w:val="00C30B19"/>
    <w:rsid w:val="00C57BC5"/>
    <w:rsid w:val="00C82EB4"/>
    <w:rsid w:val="00C85D81"/>
    <w:rsid w:val="00C957B4"/>
    <w:rsid w:val="00CA2F0B"/>
    <w:rsid w:val="00CA5F08"/>
    <w:rsid w:val="00CB49EF"/>
    <w:rsid w:val="00CB50F7"/>
    <w:rsid w:val="00CB7A4D"/>
    <w:rsid w:val="00CD445C"/>
    <w:rsid w:val="00D02E80"/>
    <w:rsid w:val="00D17C4A"/>
    <w:rsid w:val="00D21529"/>
    <w:rsid w:val="00D22EE2"/>
    <w:rsid w:val="00D36E26"/>
    <w:rsid w:val="00D37A06"/>
    <w:rsid w:val="00D440E3"/>
    <w:rsid w:val="00D445C9"/>
    <w:rsid w:val="00D529BE"/>
    <w:rsid w:val="00D615AA"/>
    <w:rsid w:val="00D63057"/>
    <w:rsid w:val="00D91936"/>
    <w:rsid w:val="00D922A0"/>
    <w:rsid w:val="00D93A7C"/>
    <w:rsid w:val="00D960B3"/>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1E49"/>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232</cp:revision>
  <dcterms:created xsi:type="dcterms:W3CDTF">2020-01-23T20:26:00Z</dcterms:created>
  <dcterms:modified xsi:type="dcterms:W3CDTF">2022-06-19T23:30:00Z</dcterms:modified>
</cp:coreProperties>
</file>