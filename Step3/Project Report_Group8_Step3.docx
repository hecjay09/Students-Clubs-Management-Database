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6D828D02" w14:textId="5D849893" w:rsidR="009F255E" w:rsidRPr="00F53B24" w:rsidRDefault="009F255E" w:rsidP="00AC24AA">
      <w:pPr>
        <w:autoSpaceDE w:val="0"/>
        <w:autoSpaceDN w:val="0"/>
        <w:adjustRightInd w:val="0"/>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can be part of many groups of a club or member of many groups in many clubs. 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23A4170A" w14:textId="0B72CBB2" w:rsidR="00874401" w:rsidRDefault="00D922A0" w:rsidP="00C57BC5">
      <w:pPr>
        <w:pStyle w:val="ListParagraph"/>
        <w:numPr>
          <w:ilvl w:val="0"/>
          <w:numId w:val="4"/>
        </w:numPr>
        <w:jc w:val="left"/>
      </w:pPr>
      <w:r>
        <w:t>A</w:t>
      </w:r>
      <w:r w:rsidR="003477CC">
        <w:t xml:space="preserve"> student</w:t>
      </w:r>
      <w:r>
        <w:t xml:space="preserve"> can join zero or many </w:t>
      </w:r>
      <w:r w:rsidR="00662E5D">
        <w:t>groups</w:t>
      </w:r>
      <w:r w:rsidR="00C57BC5">
        <w:t xml:space="preserve">, and a group can be joined by </w:t>
      </w:r>
      <w:r w:rsidR="003477CC">
        <w:t>one</w:t>
      </w:r>
      <w:r w:rsidR="00C57BC5">
        <w:t xml:space="preserve"> or</w:t>
      </w:r>
      <w:r w:rsidR="003477CC">
        <w:t xml:space="preserve"> more</w:t>
      </w:r>
      <w:r w:rsidR="00C57BC5">
        <w:t xml:space="preserve"> </w:t>
      </w:r>
      <w:r w:rsidR="003477CC">
        <w:t>students</w:t>
      </w:r>
      <w:r w:rsidR="005C5889">
        <w:t>.</w:t>
      </w:r>
      <w:r w:rsidR="00AE1538">
        <w:t xml:space="preserve"> </w:t>
      </w:r>
    </w:p>
    <w:p w14:paraId="2B5EE53A" w14:textId="10F820C7" w:rsidR="001B21DE" w:rsidRDefault="00260B5D" w:rsidP="00831C7E">
      <w:pPr>
        <w:pStyle w:val="ListParagraph"/>
        <w:numPr>
          <w:ilvl w:val="0"/>
          <w:numId w:val="4"/>
        </w:numPr>
        <w:jc w:val="left"/>
      </w:pPr>
      <w:r>
        <w:t>A club has at least one group</w:t>
      </w:r>
      <w:r w:rsidR="00240EF5">
        <w:t>, and a group must belong to only one club</w:t>
      </w:r>
      <w:r w:rsidR="006F2259">
        <w:t>.</w:t>
      </w:r>
      <w:r w:rsidR="003D4E38">
        <w:t xml:space="preserve"> </w:t>
      </w:r>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7"/>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9" o:title=""/>
              </v:shape>
            </w:pict>
          </mc:Fallback>
        </mc:AlternateContent>
      </w:r>
      <w:r w:rsidR="007B40AB">
        <w:rPr>
          <w:noProof/>
          <w:lang w:val="en-CA" w:eastAsia="en-CA"/>
        </w:rPr>
        <mc:AlternateContent>
          <mc:Choice Requires="wpc">
            <w:drawing>
              <wp:inline distT="0" distB="0" distL="0" distR="0" wp14:anchorId="205EDEB4" wp14:editId="02C1A19D">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16"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1" name="Oval 81"/>
                        <wps:cNvSpPr/>
                        <wps:spPr>
                          <a:xfrm>
                            <a:off x="3443905" y="370768"/>
                            <a:ext cx="468767"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82" name="Straight Connector 82"/>
                        <wps:cNvCnPr>
                          <a:stCxn id="86" idx="0"/>
                          <a:endCxn id="81" idx="4"/>
                        </wps:cNvCnPr>
                        <wps:spPr>
                          <a:xfrm flipV="1">
                            <a:off x="3344246" y="572824"/>
                            <a:ext cx="333870" cy="27938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Rectangle 86"/>
                        <wps:cNvSpPr/>
                        <wps:spPr>
                          <a:xfrm>
                            <a:off x="3145569"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2918011" y="276710"/>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4"/>
                        </wps:cNvCnPr>
                        <wps:spPr>
                          <a:xfrm flipH="1" flipV="1">
                            <a:off x="3152434" y="478764"/>
                            <a:ext cx="191812" cy="37344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1056" y="1920943"/>
                            <a:ext cx="144" cy="60042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98"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98"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80" y="214867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7" name="Oval 97"/>
                        <wps:cNvSpPr/>
                        <wps:spPr>
                          <a:xfrm>
                            <a:off x="4132046" y="2376538"/>
                            <a:ext cx="467870"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8" name="Straight Connector 98"/>
                        <wps:cNvCnPr>
                          <a:endCxn id="97" idx="2"/>
                        </wps:cNvCnPr>
                        <wps:spPr>
                          <a:xfrm flipV="1">
                            <a:off x="3575455" y="2477503"/>
                            <a:ext cx="556645" cy="7052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96"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9054" y="2704433"/>
                            <a:ext cx="828418" cy="1691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45"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437" y="2737698"/>
                            <a:ext cx="79375" cy="146050"/>
                          </a:xfrm>
                          <a:prstGeom prst="rect">
                            <a:avLst/>
                          </a:prstGeom>
                          <a:noFill/>
                          <a:ln w="6350">
                            <a:noFill/>
                          </a:ln>
                        </wps:spPr>
                        <wps:txbx>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7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27" y="1486458"/>
                            <a:ext cx="54869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09" y="1213912"/>
                            <a:ext cx="41578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79" y="1284404"/>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14" y="836092"/>
                            <a:ext cx="762423"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57" y="1995439"/>
                            <a:ext cx="58012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02"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00"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36" y="1371115"/>
                            <a:ext cx="55677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7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a:off x="2732687" y="2704433"/>
                            <a:ext cx="350371" cy="1073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9"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83"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03"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1544165" y="205692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726563" y="1934955"/>
                            <a:ext cx="65376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0"/>
                          <a:endCxn id="135" idx="5"/>
                        </wps:cNvCnPr>
                        <wps:spPr>
                          <a:xfrm flipH="1" flipV="1">
                            <a:off x="1284554" y="2275286"/>
                            <a:ext cx="299868" cy="27273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0"/>
                          <a:endCxn id="134" idx="4"/>
                        </wps:cNvCnPr>
                        <wps:spPr>
                          <a:xfrm flipV="1">
                            <a:off x="1584422" y="2258858"/>
                            <a:ext cx="194079" cy="2891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91"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9"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0" y="4658089"/>
                            <a:ext cx="732789" cy="448115"/>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3"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13"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91"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1056" y="2887501"/>
                            <a:ext cx="1519166" cy="116327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624" y="4343198"/>
                            <a:ext cx="79375" cy="146050"/>
                          </a:xfrm>
                          <a:prstGeom prst="rect">
                            <a:avLst/>
                          </a:prstGeom>
                          <a:noFill/>
                          <a:ln w="6350">
                            <a:noFill/>
                          </a:ln>
                        </wps:spPr>
                        <wps:txbx>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18"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65" y="5890295"/>
                            <a:ext cx="809119"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23" y="597778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44"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34" y="6001036"/>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4" y="4148183"/>
                            <a:ext cx="220990" cy="32193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12"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78"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2385634" y="478764"/>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5"/>
                        </wps:cNvCnPr>
                        <wps:spPr>
                          <a:xfrm flipH="1" flipV="1">
                            <a:off x="2785016" y="651228"/>
                            <a:ext cx="559230" cy="2009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96"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6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26" y="4005309"/>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76"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93" y="2521365"/>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81"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oval id="Oval 81" o:spid="_x0000_s1029" style="position:absolute;left:34439;top:370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" filled="f" strokecolor="black [3213]" strokeweight=".25pt">
                  <v:stroke joinstyle="miter"/>
                  <v:textbox style="mso-fit-shape-to-text:t" inset="0,0,0,0">
                    <w:txbxContent>
                      <w:p w14:paraId="38F2A236" w14:textId="523ED5A5" w:rsidR="00DE1815" w:rsidRDefault="00DE1815" w:rsidP="00DE1815">
                        <w:pPr>
                          <w:jc w:val="center"/>
                          <w:rPr>
                            <w:rFonts w:ascii="Calibri Light" w:eastAsia="Calibri" w:hAnsi="Calibri Light"/>
                            <w:color w:val="000000"/>
                            <w:sz w:val="18"/>
                            <w:szCs w:val="18"/>
                          </w:rPr>
                        </w:pPr>
                        <w:r>
                          <w:rPr>
                            <w:rFonts w:ascii="Calibri Light" w:eastAsia="Calibri" w:hAnsi="Calibri Light"/>
                            <w:color w:val="000000"/>
                            <w:sz w:val="18"/>
                            <w:szCs w:val="18"/>
                          </w:rPr>
                          <w:t>lead</w:t>
                        </w:r>
                      </w:p>
                    </w:txbxContent>
                  </v:textbox>
                </v:oval>
                <v:line id="Straight Connector 82" o:spid="_x0000_s1030" style="position:absolute;flip:y;visibility:visible;mso-wrap-style:square" from="33442,5728" to="3678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" strokecolor="black [3213]" strokeweight=".25pt">
                  <v:stroke joinstyle="miter"/>
                </v:line>
                <v:rect id="Rectangle 86" o:spid="_x0000_s1031" style="position:absolute;left:31455;top:8522;width:397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2" style="position:absolute;left:29180;top:2767;width:468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3" style="position:absolute;flip:x y;visibility:visible;mso-wrap-style:square" from="31524,4787"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" strokecolor="black [3213]" strokeweight=".25pt">
                  <v:stroke joinstyle="miter"/>
                </v:line>
                <v:line id="Straight Connector 91" o:spid="_x0000_s1034"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5" style="position:absolute;flip:x;visibility:visible;mso-wrap-style:square" from="33410,19209" to="33412,25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6" type="#_x0000_t202" style="position:absolute;left:34314;top:18743;width:103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7" type="#_x0000_t202" style="position:absolute;left:34314;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8" style="position:absolute;left:40229;top:21486;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oval id="Oval 97" o:spid="_x0000_s1039" style="position:absolute;left:41320;top:23765;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" filled="f" strokecolor="black [3213]" strokeweight=".25pt">
                  <v:stroke joinstyle="miter"/>
                  <v:textbox style="mso-fit-shape-to-text:t" inset="0,0,0,0">
                    <w:txbxContent>
                      <w:p w14:paraId="13A0180E" w14:textId="58608617" w:rsidR="003662BF" w:rsidRDefault="003662BF" w:rsidP="003662B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head</w:t>
                        </w:r>
                      </w:p>
                    </w:txbxContent>
                  </v:textbox>
                </v:oval>
                <v:line id="Straight Connector 98" o:spid="_x0000_s1040" style="position:absolute;flip:y;visibility:visible;mso-wrap-style:square" from="35754,24775" to="41321,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" strokecolor="black [3213]" strokeweight=".25pt">
                  <v:stroke joinstyle="miter"/>
                </v:line>
                <v:line id="Straight Connector 99" o:spid="_x0000_s1041"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42" type="#_x0000_t110" style="position:absolute;left:44273;top:25784;width:8802;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43" style="position:absolute;visibility:visible;mso-wrap-style:square" from="35990,27044" to="44274,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4"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5" type="#_x0000_t202" style="position:absolute;left:43626;top:2737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6" type="#_x0000_t202" style="position:absolute;left:53334;top:27376;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5EF8A3A0" w:rsidR="00193A0A" w:rsidRDefault="00027BC3" w:rsidP="00193A0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oval id="Oval 106" o:spid="_x0000_s1047" style="position:absolute;left:46423;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8"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9"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50" style="position:absolute;left:46198;top:12139;width:415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51" style="position:absolute;left:50749;top:12844;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52"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53"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4"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5"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6" style="position:absolute;left:61989;top:19954;width:580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7"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8" style="position:absolute;left:5878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9" style="position:absolute;left:6415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60" style="position:absolute;left:60963;top:13711;width:556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61"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62"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63"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4"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5" type="#_x0000_t110" style="position:absolute;left:22957;top:25722;width:436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6" style="position:absolute;flip:x;visibility:visible;mso-wrap-style:square" from="27326,27044" to="30830,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" strokecolor="black [3213]" strokeweight="3pt">
                  <v:stroke linestyle="thinThin" joinstyle="miter"/>
                </v:line>
                <v:rect id="Rectangle 131" o:spid="_x0000_s1067"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8" type="#_x0000_t202" style="position:absolute;left:27748;top:2537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9"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70" style="position:absolute;left:15441;top:20569;width:468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77777777" w:rsidR="006E500D" w:rsidRPr="006E500D" w:rsidRDefault="006E500D" w:rsidP="006E500D">
                        <w:pPr>
                          <w:jc w:val="center"/>
                          <w:rPr>
                            <w:rFonts w:ascii="Calibri Light" w:eastAsia="Calibri" w:hAnsi="Calibri Light" w:cs="Arial"/>
                            <w:color w:val="000000"/>
                            <w:sz w:val="18"/>
                            <w:szCs w:val="18"/>
                          </w:rPr>
                        </w:pPr>
                        <w:r w:rsidRPr="006E500D">
                          <w:rPr>
                            <w:rFonts w:ascii="Calibri Light" w:eastAsia="Calibri" w:hAnsi="Calibri Light" w:cs="Arial"/>
                            <w:color w:val="000000"/>
                            <w:sz w:val="18"/>
                            <w:szCs w:val="18"/>
                          </w:rPr>
                          <w:t>name</w:t>
                        </w:r>
                      </w:p>
                    </w:txbxContent>
                  </v:textbox>
                </v:oval>
                <v:oval id="Oval 135" o:spid="_x0000_s1071" style="position:absolute;left:7265;top:19349;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72" style="position:absolute;flip:x y;visibility:visible;mso-wrap-style:square" from="12845,22752" to="1584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73" style="position:absolute;flip:y;visibility:visible;mso-wrap-style:square" from="15844,22588" to="17785,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" strokecolor="black [3213]" strokeweight=".25pt">
                  <v:stroke joinstyle="miter"/>
                </v:line>
                <v:group id="Group 138" o:spid="_x0000_s1074"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5"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6"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7"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8"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9"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80"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81"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82"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83" style="position:absolute;left:8610;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4" style="position:absolute;left:16281;top:40119;width:553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5"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6"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7" style="position:absolute;left:2366;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8" style="position:absolute;left:11599;top:54994;width:679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9" style="position:absolute;left:9819;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90"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91"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92"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93"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4"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5" style="position:absolute;flip:x y;visibility:visible;mso-wrap-style:square" from="33410,28875" to="48602,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6"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7" type="#_x0000_t202" style="position:absolute;left:49316;top:43431;width:793;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0EE4358E" w:rsidR="00227DE4" w:rsidRDefault="00027BC3" w:rsidP="00227DE4">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98" type="#_x0000_t202" style="position:absolute;left:49101;top:38659;width:64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9" style="position:absolute;left:38835;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100"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101"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102" style="position:absolute;left:53087;top:5977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103"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4"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5"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6"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7" type="#_x0000_t202" style="position:absolute;left:36834;top:40021;width:79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8" type="#_x0000_t202" style="position:absolute;left:31801;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9"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10" style="position:absolute;left:23856;top:4787;width:4679;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11" style="position:absolute;flip:x y;visibility:visible;mso-wrap-style:square" from="27850,6512" to="33442,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12" style="position:absolute;left:35427;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13"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4" style="position:absolute;left:45961;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5"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6"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7"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8" type="#_x0000_t110" style="position:absolute;left:44448;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9" style="position:absolute;left:30829;top:25213;width:5160;height:366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20" type="#_x0000_t110" style="position:absolute;left:31455;top:15513;width:391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53129344" w:rsidR="002179EB" w:rsidRPr="00CF3C71" w:rsidRDefault="002179EB"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color w:val="000000" w:themeColor="text1"/>
          <w:u w:val="single"/>
        </w:rPr>
        <w:t>GroupID</w:t>
      </w:r>
      <w:proofErr w:type="spellEnd"/>
      <w:r w:rsidR="00F31684">
        <w:rPr>
          <w:rFonts w:cstheme="majorHAnsi"/>
          <w:color w:val="000000" w:themeColor="text1"/>
          <w:u w:val="single"/>
        </w:rPr>
        <w:t xml:space="preserve">, </w:t>
      </w:r>
      <w:proofErr w:type="spellStart"/>
      <w:r w:rsidR="00F31684" w:rsidRPr="008E4DCC">
        <w:rPr>
          <w:rFonts w:cstheme="majorHAnsi"/>
          <w:b/>
          <w:bCs/>
          <w:color w:val="000000" w:themeColor="text1"/>
          <w:u w:val="single"/>
        </w:rPr>
        <w:t>ClubID</w:t>
      </w:r>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proofErr w:type="spellStart"/>
      <w:r w:rsidRPr="00F03D7F">
        <w:rPr>
          <w:b/>
          <w:bCs/>
        </w:rPr>
        <w:t>1NF</w:t>
      </w:r>
      <w:proofErr w:type="spellEnd"/>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w:t>
      </w:r>
      <w:proofErr w:type="spellStart"/>
      <w:r>
        <w:t>1NF</w:t>
      </w:r>
      <w:proofErr w:type="spellEnd"/>
      <w:r>
        <w:t>.</w:t>
      </w:r>
    </w:p>
    <w:p w14:paraId="1ED42E1F" w14:textId="3D215A8F" w:rsidR="00A50370" w:rsidRDefault="00A40CB1" w:rsidP="00214CF9">
      <w:proofErr w:type="spellStart"/>
      <w:r w:rsidRPr="00F03D7F">
        <w:rPr>
          <w:b/>
          <w:bCs/>
        </w:rPr>
        <w:t>2NF</w:t>
      </w:r>
      <w:proofErr w:type="spellEnd"/>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w:t>
      </w:r>
      <w:proofErr w:type="spellStart"/>
      <w:r w:rsidR="009B6AA5">
        <w:t>2NF</w:t>
      </w:r>
      <w:proofErr w:type="spellEnd"/>
      <w:r w:rsidR="009B6AA5">
        <w:t>.</w:t>
      </w:r>
    </w:p>
    <w:p w14:paraId="439BF092" w14:textId="4EE0886A" w:rsidR="009B6AA5" w:rsidRDefault="009B6AA5" w:rsidP="00214CF9">
      <w:proofErr w:type="spellStart"/>
      <w:r w:rsidRPr="00F03D7F">
        <w:rPr>
          <w:b/>
          <w:bCs/>
        </w:rPr>
        <w:t>3NF</w:t>
      </w:r>
      <w:proofErr w:type="spellEnd"/>
      <w:r>
        <w:t>:</w:t>
      </w:r>
      <w:r>
        <w:tab/>
      </w:r>
      <w:r w:rsidR="005B07AE">
        <w:t xml:space="preserve">There is no transitive dependency for non-prime attributes. </w:t>
      </w:r>
      <w:proofErr w:type="gramStart"/>
      <w:r w:rsidR="005B07AE">
        <w:t>So</w:t>
      </w:r>
      <w:proofErr w:type="gramEnd"/>
      <w:r w:rsidR="005B07AE">
        <w:t xml:space="preserve"> it is in </w:t>
      </w:r>
      <w:proofErr w:type="spellStart"/>
      <w:r w:rsidR="005B07AE">
        <w:t>3NF</w:t>
      </w:r>
      <w:proofErr w:type="spellEnd"/>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proofErr w:type="spellStart"/>
      <w:r w:rsidRPr="00F03D7F">
        <w:rPr>
          <w:b/>
          <w:bCs/>
        </w:rPr>
        <w:t>1NF</w:t>
      </w:r>
      <w:proofErr w:type="spellEnd"/>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1EA0C99F" w:rsidR="00E36EF4" w:rsidRDefault="00E36EF4" w:rsidP="00214CF9">
      <w:proofErr w:type="spellStart"/>
      <w:r w:rsidRPr="00F03D7F">
        <w:rPr>
          <w:b/>
          <w:bCs/>
        </w:rPr>
        <w:t>2NF</w:t>
      </w:r>
      <w:proofErr w:type="spellEnd"/>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w:t>
      </w:r>
      <w:proofErr w:type="spellStart"/>
      <w:r w:rsidR="00FF44C3">
        <w:t>2NF</w:t>
      </w:r>
      <w:proofErr w:type="spellEnd"/>
      <w:r w:rsidR="00FF44C3">
        <w:t>.</w:t>
      </w:r>
    </w:p>
    <w:p w14:paraId="67723EDE" w14:textId="2DA3DDDD" w:rsidR="00E36EF4" w:rsidRDefault="00E36EF4" w:rsidP="00214CF9">
      <w:proofErr w:type="spellStart"/>
      <w:r w:rsidRPr="00F03D7F">
        <w:rPr>
          <w:b/>
          <w:bCs/>
        </w:rPr>
        <w:t>3NF</w:t>
      </w:r>
      <w:proofErr w:type="spellEnd"/>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w:t>
      </w:r>
      <w:proofErr w:type="spellStart"/>
      <w:r w:rsidR="00BE751B">
        <w:t>3NF</w:t>
      </w:r>
      <w:proofErr w:type="spellEnd"/>
      <w:r w:rsidR="00BE751B">
        <w:t>.</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proofErr w:type="spellStart"/>
      <w:r w:rsidRPr="00125B5C">
        <w:rPr>
          <w:b/>
          <w:bCs/>
        </w:rPr>
        <w:t>1NF</w:t>
      </w:r>
      <w:proofErr w:type="spellEnd"/>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w:t>
      </w:r>
      <w:proofErr w:type="spellStart"/>
      <w:r>
        <w:t>1NF</w:t>
      </w:r>
      <w:proofErr w:type="spellEnd"/>
      <w:r>
        <w:t>.</w:t>
      </w:r>
    </w:p>
    <w:p w14:paraId="053D0B69" w14:textId="23C3C530" w:rsidR="00396766" w:rsidRDefault="00B55621" w:rsidP="009F0968">
      <w:pPr>
        <w:ind w:left="720" w:hanging="720"/>
      </w:pPr>
      <w:proofErr w:type="spellStart"/>
      <w:r w:rsidRPr="00125B5C">
        <w:rPr>
          <w:b/>
          <w:bCs/>
        </w:rPr>
        <w:t>2NF</w:t>
      </w:r>
      <w:proofErr w:type="spellEnd"/>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w:t>
      </w:r>
      <w:proofErr w:type="spellStart"/>
      <w:r w:rsidR="00E70E68">
        <w:t>2NF</w:t>
      </w:r>
      <w:proofErr w:type="spellEnd"/>
      <w:r w:rsidR="00E70E68">
        <w:t xml:space="preserve">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lastRenderedPageBreak/>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w:t>
      </w:r>
      <w:proofErr w:type="spellStart"/>
      <w:r w:rsidR="0040630C">
        <w:t>2NF</w:t>
      </w:r>
      <w:proofErr w:type="spellEnd"/>
      <w:r w:rsidR="0040630C">
        <w:t xml:space="preserve">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 xml:space="preserve">the relation will use option 2 and be renamed to below in </w:t>
      </w:r>
      <w:proofErr w:type="spellStart"/>
      <w:r w:rsidR="00393FFD">
        <w:rPr>
          <w:rFonts w:cstheme="majorHAnsi"/>
          <w:color w:val="000000" w:themeColor="text1"/>
        </w:rPr>
        <w:t>2NF</w:t>
      </w:r>
      <w:proofErr w:type="spellEnd"/>
      <w:r w:rsidR="00393FFD">
        <w:rPr>
          <w:rFonts w:cstheme="majorHAnsi"/>
          <w:color w:val="000000" w:themeColor="text1"/>
        </w:rPr>
        <w:t>:</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proofErr w:type="spellStart"/>
      <w:r w:rsidRPr="00125B5C">
        <w:rPr>
          <w:b/>
          <w:bCs/>
        </w:rPr>
        <w:t>3NF</w:t>
      </w:r>
      <w:proofErr w:type="spellEnd"/>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w:t>
      </w:r>
      <w:proofErr w:type="spellStart"/>
      <w:r>
        <w:t>3NF</w:t>
      </w:r>
      <w:proofErr w:type="spellEnd"/>
      <w:r>
        <w:t>.</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w:t>
      </w:r>
      <w:proofErr w:type="spellStart"/>
      <w:r w:rsidR="00F63D89">
        <w:t>Group1</w:t>
      </w:r>
      <w:proofErr w:type="spellEnd"/>
      <w:r w:rsidR="00F63D89">
        <w:t>"</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proofErr w:type="spellStart"/>
      <w:r w:rsidRPr="00125B5C">
        <w:rPr>
          <w:b/>
          <w:bCs/>
        </w:rPr>
        <w:t>1NF</w:t>
      </w:r>
      <w:proofErr w:type="spellEnd"/>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w:t>
      </w:r>
      <w:proofErr w:type="spellStart"/>
      <w:r>
        <w:t>1NF</w:t>
      </w:r>
      <w:proofErr w:type="spellEnd"/>
      <w:r>
        <w:t>.</w:t>
      </w:r>
    </w:p>
    <w:p w14:paraId="671786A4" w14:textId="4620E14A" w:rsidR="006C4245" w:rsidRDefault="006C4245" w:rsidP="006C4245">
      <w:proofErr w:type="spellStart"/>
      <w:r w:rsidRPr="00125B5C">
        <w:rPr>
          <w:b/>
          <w:bCs/>
        </w:rPr>
        <w:t>2NF</w:t>
      </w:r>
      <w:proofErr w:type="spellEnd"/>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w:t>
      </w:r>
      <w:proofErr w:type="spellStart"/>
      <w:r>
        <w:t>2NF</w:t>
      </w:r>
      <w:proofErr w:type="spellEnd"/>
      <w:r>
        <w:t>.</w:t>
      </w:r>
    </w:p>
    <w:p w14:paraId="0C9528C2" w14:textId="7FF15F09" w:rsidR="006C4245" w:rsidRDefault="006C4245" w:rsidP="006C4245">
      <w:proofErr w:type="spellStart"/>
      <w:r w:rsidRPr="00125B5C">
        <w:rPr>
          <w:b/>
          <w:bCs/>
        </w:rPr>
        <w:t>3NF</w:t>
      </w:r>
      <w:proofErr w:type="spellEnd"/>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w:t>
      </w:r>
      <w:proofErr w:type="spellStart"/>
      <w:r>
        <w:t>3NF</w:t>
      </w:r>
      <w:proofErr w:type="spellEnd"/>
      <w:r>
        <w:t>.</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proofErr w:type="spellStart"/>
      <w:r w:rsidRPr="00125B5C">
        <w:rPr>
          <w:b/>
          <w:bCs/>
        </w:rPr>
        <w:t>1NF</w:t>
      </w:r>
      <w:proofErr w:type="spellEnd"/>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w:t>
      </w:r>
      <w:proofErr w:type="spellStart"/>
      <w:r>
        <w:t>1NF</w:t>
      </w:r>
      <w:proofErr w:type="spellEnd"/>
      <w:r>
        <w:t>.</w:t>
      </w:r>
    </w:p>
    <w:p w14:paraId="413631B1" w14:textId="488A2F29" w:rsidR="00453677" w:rsidRDefault="00453677" w:rsidP="00453677">
      <w:proofErr w:type="spellStart"/>
      <w:r w:rsidRPr="00125B5C">
        <w:rPr>
          <w:b/>
          <w:bCs/>
        </w:rPr>
        <w:t>2NF</w:t>
      </w:r>
      <w:proofErr w:type="spellEnd"/>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w:t>
      </w:r>
      <w:proofErr w:type="spellStart"/>
      <w:r>
        <w:t>2NF</w:t>
      </w:r>
      <w:proofErr w:type="spellEnd"/>
      <w:r>
        <w:t>.</w:t>
      </w:r>
    </w:p>
    <w:p w14:paraId="571D184F" w14:textId="77777777" w:rsidR="00453677" w:rsidRDefault="00453677" w:rsidP="00453677">
      <w:proofErr w:type="spellStart"/>
      <w:r w:rsidRPr="00125B5C">
        <w:rPr>
          <w:b/>
          <w:bCs/>
        </w:rPr>
        <w:t>3NF</w:t>
      </w:r>
      <w:proofErr w:type="spellEnd"/>
      <w:r>
        <w:t>:</w:t>
      </w:r>
      <w:r>
        <w:tab/>
        <w:t xml:space="preserve">There is no transitive dependency for non-prime attributes. </w:t>
      </w:r>
      <w:proofErr w:type="gramStart"/>
      <w:r>
        <w:t>So</w:t>
      </w:r>
      <w:proofErr w:type="gramEnd"/>
      <w:r>
        <w:t xml:space="preserve"> it is in </w:t>
      </w:r>
      <w:proofErr w:type="spellStart"/>
      <w:r>
        <w:t>3NF</w:t>
      </w:r>
      <w:proofErr w:type="spellEnd"/>
      <w:r>
        <w:t>.</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proofErr w:type="spellStart"/>
      <w:r w:rsidRPr="00125B5C">
        <w:rPr>
          <w:b/>
          <w:bCs/>
        </w:rPr>
        <w:t>1NF</w:t>
      </w:r>
      <w:proofErr w:type="spellEnd"/>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w:t>
      </w:r>
      <w:proofErr w:type="spellStart"/>
      <w:r>
        <w:t>1NF</w:t>
      </w:r>
      <w:proofErr w:type="spellEnd"/>
      <w:r>
        <w:t>.</w:t>
      </w:r>
    </w:p>
    <w:p w14:paraId="78BEE24E" w14:textId="3CE5BF6C" w:rsidR="00361672" w:rsidRDefault="00361672" w:rsidP="00361672">
      <w:proofErr w:type="spellStart"/>
      <w:r w:rsidRPr="00125B5C">
        <w:rPr>
          <w:b/>
          <w:bCs/>
        </w:rPr>
        <w:t>2NF</w:t>
      </w:r>
      <w:proofErr w:type="spellEnd"/>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w:t>
      </w:r>
      <w:proofErr w:type="spellStart"/>
      <w:r>
        <w:t>2NF</w:t>
      </w:r>
      <w:proofErr w:type="spellEnd"/>
      <w:r>
        <w:t>.</w:t>
      </w:r>
    </w:p>
    <w:p w14:paraId="4DFCBB7A" w14:textId="61A29FBC" w:rsidR="00361672" w:rsidRDefault="00361672" w:rsidP="00361672">
      <w:proofErr w:type="spellStart"/>
      <w:r w:rsidRPr="00125B5C">
        <w:rPr>
          <w:b/>
          <w:bCs/>
        </w:rPr>
        <w:t>3NF</w:t>
      </w:r>
      <w:proofErr w:type="spellEnd"/>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w:t>
      </w:r>
      <w:proofErr w:type="spellStart"/>
      <w:r>
        <w:t>3NF</w:t>
      </w:r>
      <w:proofErr w:type="spellEnd"/>
      <w:r>
        <w:t>.</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proofErr w:type="spellStart"/>
      <w:r w:rsidRPr="00125B5C">
        <w:rPr>
          <w:b/>
          <w:bCs/>
        </w:rPr>
        <w:t>1NF</w:t>
      </w:r>
      <w:proofErr w:type="spellEnd"/>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w:t>
      </w:r>
      <w:proofErr w:type="spellStart"/>
      <w:r>
        <w:t>1NF</w:t>
      </w:r>
      <w:proofErr w:type="spellEnd"/>
      <w:r>
        <w:t>.</w:t>
      </w:r>
    </w:p>
    <w:p w14:paraId="57261309" w14:textId="56A8E115" w:rsidR="003C00D7" w:rsidRDefault="003C00D7" w:rsidP="003C00D7">
      <w:proofErr w:type="spellStart"/>
      <w:r w:rsidRPr="00125B5C">
        <w:rPr>
          <w:b/>
          <w:bCs/>
        </w:rPr>
        <w:t>2NF</w:t>
      </w:r>
      <w:proofErr w:type="spellEnd"/>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w:t>
      </w:r>
      <w:proofErr w:type="spellStart"/>
      <w:r>
        <w:t>2NF</w:t>
      </w:r>
      <w:proofErr w:type="spellEnd"/>
      <w:r>
        <w:t>.</w:t>
      </w:r>
    </w:p>
    <w:p w14:paraId="6AB53215" w14:textId="3B038318" w:rsidR="003C00D7" w:rsidRDefault="003C00D7" w:rsidP="003C00D7">
      <w:proofErr w:type="spellStart"/>
      <w:r w:rsidRPr="00125B5C">
        <w:rPr>
          <w:b/>
          <w:bCs/>
        </w:rPr>
        <w:t>3NF</w:t>
      </w:r>
      <w:proofErr w:type="spellEnd"/>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w:t>
      </w:r>
      <w:proofErr w:type="spellStart"/>
      <w:r>
        <w:t>3NF</w:t>
      </w:r>
      <w:proofErr w:type="spellEnd"/>
      <w:r>
        <w:t>.</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lastRenderedPageBreak/>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proofErr w:type="spellStart"/>
      <w:r w:rsidRPr="00125B5C">
        <w:rPr>
          <w:b/>
          <w:bCs/>
        </w:rPr>
        <w:t>1NF</w:t>
      </w:r>
      <w:proofErr w:type="spellEnd"/>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w:t>
      </w:r>
      <w:proofErr w:type="spellStart"/>
      <w:r>
        <w:t>1NF</w:t>
      </w:r>
      <w:proofErr w:type="spellEnd"/>
      <w:r>
        <w:t>.</w:t>
      </w:r>
    </w:p>
    <w:p w14:paraId="492918CA" w14:textId="7B9F8365" w:rsidR="00434804" w:rsidRDefault="00434804" w:rsidP="00434804">
      <w:proofErr w:type="spellStart"/>
      <w:r w:rsidRPr="00125B5C">
        <w:rPr>
          <w:b/>
          <w:bCs/>
        </w:rPr>
        <w:t>2NF</w:t>
      </w:r>
      <w:proofErr w:type="spellEnd"/>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w:t>
      </w:r>
      <w:proofErr w:type="spellStart"/>
      <w:r>
        <w:t>2NF</w:t>
      </w:r>
      <w:proofErr w:type="spellEnd"/>
      <w:r>
        <w:t>.</w:t>
      </w:r>
    </w:p>
    <w:p w14:paraId="48A8EB27" w14:textId="77777777" w:rsidR="00434804" w:rsidRDefault="00434804" w:rsidP="00434804">
      <w:proofErr w:type="spellStart"/>
      <w:r w:rsidRPr="00125B5C">
        <w:rPr>
          <w:b/>
          <w:bCs/>
        </w:rPr>
        <w:t>3NF</w:t>
      </w:r>
      <w:proofErr w:type="spellEnd"/>
      <w:r>
        <w:t>:</w:t>
      </w:r>
      <w:r>
        <w:tab/>
        <w:t xml:space="preserve">There is no transitive dependency for non-prime attributes. </w:t>
      </w:r>
      <w:proofErr w:type="gramStart"/>
      <w:r>
        <w:t>So</w:t>
      </w:r>
      <w:proofErr w:type="gramEnd"/>
      <w:r>
        <w:t xml:space="preserve"> it is in </w:t>
      </w:r>
      <w:proofErr w:type="spellStart"/>
      <w:r>
        <w:t>3NF</w:t>
      </w:r>
      <w:proofErr w:type="spellEnd"/>
      <w:r>
        <w:t>.</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EDDD93E" w:rsidR="00996C12" w:rsidRDefault="00996C12" w:rsidP="00214CF9">
      <w:r>
        <w:t>You explain why you choose a certain data type for a field and why you apply certain constraints</w:t>
      </w:r>
    </w:p>
    <w:p w14:paraId="1FE410F8" w14:textId="77777777" w:rsidR="00996C12" w:rsidRPr="00996C12" w:rsidRDefault="00996C12" w:rsidP="00214CF9"/>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ED27" w14:textId="77777777" w:rsidR="006C4D7C" w:rsidRDefault="006C4D7C" w:rsidP="00214CF9">
      <w:r>
        <w:separator/>
      </w:r>
    </w:p>
  </w:endnote>
  <w:endnote w:type="continuationSeparator" w:id="0">
    <w:p w14:paraId="77CF44F8" w14:textId="77777777" w:rsidR="006C4D7C" w:rsidRDefault="006C4D7C"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18F82" w14:textId="77777777" w:rsidR="006C4D7C" w:rsidRDefault="006C4D7C" w:rsidP="00214CF9">
      <w:r>
        <w:separator/>
      </w:r>
    </w:p>
  </w:footnote>
  <w:footnote w:type="continuationSeparator" w:id="0">
    <w:p w14:paraId="7873066B" w14:textId="77777777" w:rsidR="006C4D7C" w:rsidRDefault="006C4D7C"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kwqwUAgP1aQSwAAAA="/>
  </w:docVars>
  <w:rsids>
    <w:rsidRoot w:val="00650D9C"/>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3ED5"/>
    <w:rsid w:val="00125B1A"/>
    <w:rsid w:val="00132818"/>
    <w:rsid w:val="00137587"/>
    <w:rsid w:val="00142075"/>
    <w:rsid w:val="0015617D"/>
    <w:rsid w:val="00157E1F"/>
    <w:rsid w:val="00160250"/>
    <w:rsid w:val="00181FF6"/>
    <w:rsid w:val="00183850"/>
    <w:rsid w:val="00193A0A"/>
    <w:rsid w:val="00194D5E"/>
    <w:rsid w:val="001A0A76"/>
    <w:rsid w:val="001A645C"/>
    <w:rsid w:val="001B21DE"/>
    <w:rsid w:val="001B416E"/>
    <w:rsid w:val="001B439A"/>
    <w:rsid w:val="001B5842"/>
    <w:rsid w:val="001E1929"/>
    <w:rsid w:val="001E78B2"/>
    <w:rsid w:val="001F2DA8"/>
    <w:rsid w:val="001F636F"/>
    <w:rsid w:val="001F7D71"/>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7E8"/>
    <w:rsid w:val="00381DDD"/>
    <w:rsid w:val="00390A6F"/>
    <w:rsid w:val="00391D81"/>
    <w:rsid w:val="00391D8A"/>
    <w:rsid w:val="00393FFD"/>
    <w:rsid w:val="00396766"/>
    <w:rsid w:val="003A2182"/>
    <w:rsid w:val="003A4C63"/>
    <w:rsid w:val="003A5BB7"/>
    <w:rsid w:val="003A71F8"/>
    <w:rsid w:val="003C00D7"/>
    <w:rsid w:val="003C1555"/>
    <w:rsid w:val="003C6853"/>
    <w:rsid w:val="003C74B6"/>
    <w:rsid w:val="003C7DF3"/>
    <w:rsid w:val="003D4E38"/>
    <w:rsid w:val="003D4F75"/>
    <w:rsid w:val="003D7018"/>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7294"/>
    <w:rsid w:val="00520E35"/>
    <w:rsid w:val="0052624C"/>
    <w:rsid w:val="00532114"/>
    <w:rsid w:val="0053241B"/>
    <w:rsid w:val="00554D03"/>
    <w:rsid w:val="005629DD"/>
    <w:rsid w:val="00567F5E"/>
    <w:rsid w:val="005842A9"/>
    <w:rsid w:val="0058631C"/>
    <w:rsid w:val="00586616"/>
    <w:rsid w:val="005925A4"/>
    <w:rsid w:val="005A02AE"/>
    <w:rsid w:val="005B07AE"/>
    <w:rsid w:val="005B095B"/>
    <w:rsid w:val="005B562C"/>
    <w:rsid w:val="005B6E8A"/>
    <w:rsid w:val="005C5889"/>
    <w:rsid w:val="005D080E"/>
    <w:rsid w:val="005D15FE"/>
    <w:rsid w:val="005D17EC"/>
    <w:rsid w:val="005D2A25"/>
    <w:rsid w:val="005E06D2"/>
    <w:rsid w:val="005E4B40"/>
    <w:rsid w:val="005F0F89"/>
    <w:rsid w:val="00600045"/>
    <w:rsid w:val="0061006B"/>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5432"/>
    <w:rsid w:val="009323BF"/>
    <w:rsid w:val="00932AD0"/>
    <w:rsid w:val="00934D0B"/>
    <w:rsid w:val="00935647"/>
    <w:rsid w:val="00941F3E"/>
    <w:rsid w:val="0095095F"/>
    <w:rsid w:val="00955A4C"/>
    <w:rsid w:val="009612C7"/>
    <w:rsid w:val="009638E7"/>
    <w:rsid w:val="00974AA9"/>
    <w:rsid w:val="0098059D"/>
    <w:rsid w:val="00986BC4"/>
    <w:rsid w:val="009915AA"/>
    <w:rsid w:val="009929D1"/>
    <w:rsid w:val="00996C12"/>
    <w:rsid w:val="009A4DA3"/>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E45C1"/>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445C"/>
    <w:rsid w:val="00CD4D1F"/>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67A1"/>
    <w:rsid w:val="00ED5327"/>
    <w:rsid w:val="00EE3E92"/>
    <w:rsid w:val="00EF61EF"/>
    <w:rsid w:val="00F03758"/>
    <w:rsid w:val="00F03D7F"/>
    <w:rsid w:val="00F12C0E"/>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820</TotalTime>
  <Pages>5</Pages>
  <Words>1625</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457</cp:revision>
  <dcterms:created xsi:type="dcterms:W3CDTF">2020-01-23T20:26:00Z</dcterms:created>
  <dcterms:modified xsi:type="dcterms:W3CDTF">2022-06-26T03:33:00Z</dcterms:modified>
</cp:coreProperties>
</file>