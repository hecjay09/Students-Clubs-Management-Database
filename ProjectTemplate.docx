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00130AA8">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5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22" y="2737698"/>
                            <a:ext cx="103505" cy="14605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48"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59" y="1894118"/>
                            <a:ext cx="653762"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4"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19" y="4343198"/>
                            <a:ext cx="103505" cy="14605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14"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17"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97" y="4010679"/>
                            <a:ext cx="220969" cy="4594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42"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3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5AF6F3E5"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ins w:id="37" w:author="Yan Fung Yenny Hou" w:date="2022-06-27T21:15:00Z">
                                <w:del w:id="38" w:author="Hector Onato" w:date="2022-06-27T22:21:00Z">
                                  <w:r w:rsidR="0037653C" w:rsidDel="00200E88">
                                    <w:rPr>
                                      <w:rFonts w:ascii="Calibri Light" w:eastAsia="Calibri" w:hAnsi="Calibri Light" w:cs="Arial"/>
                                      <w:color w:val="008080"/>
                                      <w:sz w:val="18"/>
                                      <w:szCs w:val="18"/>
                                      <w:u w:val="single"/>
                                    </w:rPr>
                                    <w:delText>manage</w:delText>
                                  </w:r>
                                </w:del>
                              </w:ins>
                              <w:ins w:id="39" w:author="Yan Fung Yenny Hou" w:date="2022-06-27T21:26:00Z">
                                <w:del w:id="40" w:author="Hector Onato" w:date="2022-06-27T22:21:00Z">
                                  <w:r w:rsidR="005B6ED8" w:rsidDel="00200E88">
                                    <w:rPr>
                                      <w:rFonts w:ascii="Calibri Light" w:eastAsia="Calibri" w:hAnsi="Calibri Light" w:cs="Arial"/>
                                      <w:color w:val="008080"/>
                                      <w:sz w:val="18"/>
                                      <w:szCs w:val="18"/>
                                      <w:u w:val="single"/>
                                    </w:rPr>
                                    <w:delText>s</w:delText>
                                  </w:r>
                                </w:del>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4605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51" y="851569"/>
                            <a:ext cx="103505" cy="14605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446" y="1731660"/>
                            <a:ext cx="103505" cy="14605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4605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41"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5;top:43431;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06"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4002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3" type="#_x0000_t110" style="position:absolute;left:27707;top:38678;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5;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6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42" w:author="Yan Fung Yenny Hou" w:date="2022-06-27T21:12:00Z">
                          <w:r>
                            <w:rPr>
                              <w:rFonts w:ascii="Calibri Light" w:eastAsia="Calibri" w:hAnsi="Calibri Light" w:cs="Arial"/>
                              <w:color w:val="000000"/>
                              <w:sz w:val="18"/>
                              <w:szCs w:val="18"/>
                            </w:rPr>
                            <w:t>l</w:t>
                          </w:r>
                        </w:ins>
                        <w:ins w:id="43"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" strokecolor="black [3213]" strokeweight=".25pt">
                  <v:stroke joinstyle="miter"/>
                </v:line>
                <v:shape id="Flowchart: Decision 173" o:spid="_x0000_s1119"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5AF6F3E5" w:rsidR="0037653C" w:rsidRDefault="00200E88" w:rsidP="0037653C">
                        <w:pPr>
                          <w:jc w:val="center"/>
                          <w:rPr>
                            <w:rFonts w:ascii="Calibri Light" w:eastAsia="Calibri" w:hAnsi="Calibri Light" w:cs="Arial"/>
                            <w:color w:val="008080"/>
                            <w:sz w:val="18"/>
                            <w:szCs w:val="18"/>
                          </w:rPr>
                        </w:pPr>
                        <w:ins w:id="44" w:author="Hector Onato" w:date="2022-06-27T22:21:00Z">
                          <w:r>
                            <w:rPr>
                              <w:rFonts w:ascii="Calibri Light" w:eastAsia="Calibri" w:hAnsi="Calibri Light" w:cs="Arial"/>
                              <w:color w:val="008080"/>
                              <w:sz w:val="18"/>
                              <w:szCs w:val="18"/>
                              <w:u w:val="single"/>
                            </w:rPr>
                            <w:t>heads</w:t>
                          </w:r>
                        </w:ins>
                        <w:ins w:id="45" w:author="Yan Fung Yenny Hou" w:date="2022-06-27T21:15:00Z">
                          <w:del w:id="46" w:author="Hector Onato" w:date="2022-06-27T22:21:00Z">
                            <w:r w:rsidR="0037653C" w:rsidDel="00200E88">
                              <w:rPr>
                                <w:rFonts w:ascii="Calibri Light" w:eastAsia="Calibri" w:hAnsi="Calibri Light" w:cs="Arial"/>
                                <w:color w:val="008080"/>
                                <w:sz w:val="18"/>
                                <w:szCs w:val="18"/>
                                <w:u w:val="single"/>
                              </w:rPr>
                              <w:delText>manage</w:delText>
                            </w:r>
                          </w:del>
                        </w:ins>
                        <w:ins w:id="47" w:author="Yan Fung Yenny Hou" w:date="2022-06-27T21:26:00Z">
                          <w:del w:id="48" w:author="Hector Onato" w:date="2022-06-27T22:21:00Z">
                            <w:r w:rsidR="005B6ED8" w:rsidDel="00200E88">
                              <w:rPr>
                                <w:rFonts w:ascii="Calibri Light" w:eastAsia="Calibri" w:hAnsi="Calibri Light" w:cs="Arial"/>
                                <w:color w:val="008080"/>
                                <w:sz w:val="18"/>
                                <w:szCs w:val="18"/>
                                <w:u w:val="single"/>
                              </w:rPr>
                              <w:delText>s</w:delText>
                            </w:r>
                          </w:del>
                        </w:ins>
                      </w:p>
                    </w:txbxContent>
                  </v:textbox>
                </v:shape>
                <v:shape id="Flowchart: Decision 184" o:spid="_x0000_s1120" type="#_x0000_t110" style="position:absolute;left:12925;top:8736;width:568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2" type="#_x0000_t202" style="position:absolute;left:14654;top:15987;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9034;top:17316;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811;top:1759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" strokecolor="black [3213]" strokeweight="3pt">
                  <v:stroke linestyle="thinThin" joinstyle="miter"/>
                </v:line>
                <v:line id="Straight Connector 161" o:spid="_x0000_s1128" style="position:absolute;flip:y;visibility:visible;mso-wrap-style:square" from="15843,18195" to="2238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&#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71B30C8C" w14:textId="29E86D9F"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9" w:author="Hector Onato" w:date="2022-06-28T13:30:00Z"/>
          <w:rFonts w:cstheme="majorHAnsi"/>
          <w:rPrChange w:id="50" w:author="Yan Fung Yenny Hou" w:date="2022-06-28T14:40:00Z">
            <w:rPr>
              <w:ins w:id="51" w:author="Hector Onato" w:date="2022-06-28T13:30:00Z"/>
              <w:rFonts w:ascii="Helvetica" w:hAnsi="Helvetica" w:cs="Helvetica"/>
              <w:sz w:val="24"/>
              <w:szCs w:val="24"/>
            </w:rPr>
          </w:rPrChange>
        </w:rPr>
      </w:pPr>
      <w:ins w:id="52" w:author="Hector Onato" w:date="2022-06-28T13:30:00Z">
        <w:r w:rsidRPr="005D3E9D">
          <w:rPr>
            <w:rFonts w:cstheme="majorHAnsi"/>
            <w:rPrChange w:id="53" w:author="Yan Fung Yenny Hou" w:date="2022-06-28T14:40:00Z">
              <w:rPr>
                <w:rFonts w:ascii="Helvetica" w:hAnsi="Helvetica" w:cs="Helvetica"/>
                <w:sz w:val="24"/>
                <w:szCs w:val="24"/>
              </w:rPr>
            </w:rPrChange>
          </w:rPr>
          <w:t>Member(</w:t>
        </w:r>
        <w:proofErr w:type="spellStart"/>
        <w:r w:rsidRPr="005D3E9D">
          <w:rPr>
            <w:rFonts w:cstheme="majorHAnsi"/>
            <w:u w:val="single"/>
            <w:rPrChange w:id="54" w:author="Yan Fung Yenny Hou" w:date="2022-06-28T14:40:00Z">
              <w:rPr>
                <w:rFonts w:ascii="Helvetica" w:hAnsi="Helvetica" w:cs="Helvetica"/>
                <w:sz w:val="24"/>
                <w:szCs w:val="24"/>
                <w:u w:val="single"/>
              </w:rPr>
            </w:rPrChange>
          </w:rPr>
          <w:t>MemberID</w:t>
        </w:r>
        <w:proofErr w:type="spellEnd"/>
        <w:r w:rsidRPr="005D3E9D">
          <w:rPr>
            <w:rFonts w:cstheme="majorHAnsi"/>
            <w:u w:val="single"/>
            <w:rPrChange w:id="55" w:author="Yan Fung Yenny Hou" w:date="2022-06-28T14:40:00Z">
              <w:rPr>
                <w:rFonts w:ascii="Helvetica" w:hAnsi="Helvetica" w:cs="Helvetica"/>
                <w:sz w:val="24"/>
                <w:szCs w:val="24"/>
                <w:u w:val="single"/>
              </w:rPr>
            </w:rPrChange>
          </w:rPr>
          <w:t>,</w:t>
        </w:r>
        <w:r w:rsidRPr="005D3E9D">
          <w:rPr>
            <w:rFonts w:cstheme="majorHAnsi"/>
            <w:rPrChange w:id="56" w:author="Yan Fung Yenny Hou" w:date="2022-06-28T14:40:00Z">
              <w:rPr>
                <w:rFonts w:ascii="Helvetica" w:hAnsi="Helvetica" w:cs="Helvetica"/>
                <w:sz w:val="24"/>
                <w:szCs w:val="24"/>
              </w:rPr>
            </w:rPrChange>
          </w:rPr>
          <w:t xml:space="preserve"> </w:t>
        </w:r>
        <w:proofErr w:type="spellStart"/>
        <w:r w:rsidRPr="005D3E9D">
          <w:rPr>
            <w:rFonts w:cstheme="majorHAnsi"/>
            <w:rPrChange w:id="57" w:author="Yan Fung Yenny Hou" w:date="2022-06-28T14:40:00Z">
              <w:rPr>
                <w:rFonts w:ascii="Helvetica" w:hAnsi="Helvetica" w:cs="Helvetica"/>
                <w:sz w:val="24"/>
                <w:szCs w:val="24"/>
              </w:rPr>
            </w:rPrChange>
          </w:rPr>
          <w:t>firstName</w:t>
        </w:r>
        <w:proofErr w:type="spellEnd"/>
        <w:r w:rsidRPr="005D3E9D">
          <w:rPr>
            <w:rFonts w:cstheme="majorHAnsi"/>
            <w:rPrChange w:id="58" w:author="Yan Fung Yenny Hou" w:date="2022-06-28T14:40:00Z">
              <w:rPr>
                <w:rFonts w:ascii="Helvetica" w:hAnsi="Helvetica" w:cs="Helvetica"/>
                <w:sz w:val="24"/>
                <w:szCs w:val="24"/>
              </w:rPr>
            </w:rPrChange>
          </w:rPr>
          <w:t xml:space="preserve">, </w:t>
        </w:r>
        <w:proofErr w:type="spellStart"/>
        <w:r w:rsidRPr="005D3E9D">
          <w:rPr>
            <w:rFonts w:cstheme="majorHAnsi"/>
            <w:rPrChange w:id="59" w:author="Yan Fung Yenny Hou" w:date="2022-06-28T14:40:00Z">
              <w:rPr>
                <w:rFonts w:ascii="Helvetica" w:hAnsi="Helvetica" w:cs="Helvetica"/>
                <w:sz w:val="24"/>
                <w:szCs w:val="24"/>
              </w:rPr>
            </w:rPrChange>
          </w:rPr>
          <w:t>lastName</w:t>
        </w:r>
        <w:proofErr w:type="spellEnd"/>
        <w:r w:rsidRPr="005D3E9D">
          <w:rPr>
            <w:rFonts w:cstheme="majorHAnsi"/>
            <w:rPrChange w:id="60" w:author="Yan Fung Yenny Hou" w:date="2022-06-28T14:40:00Z">
              <w:rPr>
                <w:rFonts w:ascii="Helvetica" w:hAnsi="Helvetica" w:cs="Helvetica"/>
                <w:sz w:val="24"/>
                <w:szCs w:val="24"/>
              </w:rPr>
            </w:rPrChange>
          </w:rPr>
          <w:t xml:space="preserve">, </w:t>
        </w:r>
        <w:proofErr w:type="spellStart"/>
        <w:r w:rsidRPr="005D3E9D">
          <w:rPr>
            <w:rFonts w:cstheme="majorHAnsi"/>
            <w:rPrChange w:id="61" w:author="Yan Fung Yenny Hou" w:date="2022-06-28T14:40:00Z">
              <w:rPr>
                <w:rFonts w:ascii="Helvetica" w:hAnsi="Helvetica" w:cs="Helvetica"/>
                <w:sz w:val="24"/>
                <w:szCs w:val="24"/>
              </w:rPr>
            </w:rPrChange>
          </w:rPr>
          <w:t>MemberType</w:t>
        </w:r>
        <w:proofErr w:type="spellEnd"/>
        <w:r w:rsidRPr="005D3E9D">
          <w:rPr>
            <w:rFonts w:cstheme="majorHAnsi"/>
            <w:rPrChange w:id="62" w:author="Yan Fung Yenny Hou" w:date="2022-06-28T14:40:00Z">
              <w:rPr>
                <w:rFonts w:ascii="Helvetica" w:hAnsi="Helvetica" w:cs="Helvetica"/>
                <w:sz w:val="24"/>
                <w:szCs w:val="24"/>
              </w:rPr>
            </w:rPrChange>
          </w:rPr>
          <w:t>)</w:t>
        </w:r>
      </w:ins>
    </w:p>
    <w:p w14:paraId="7CF54287"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3" w:author="Hector Onato" w:date="2022-06-28T13:30:00Z"/>
          <w:rFonts w:cstheme="majorHAnsi"/>
          <w:rPrChange w:id="64" w:author="Yan Fung Yenny Hou" w:date="2022-06-28T14:40:00Z">
            <w:rPr>
              <w:ins w:id="65" w:author="Hector Onato" w:date="2022-06-28T13:30:00Z"/>
              <w:rFonts w:ascii="Helvetica" w:hAnsi="Helvetica" w:cs="Helvetica"/>
              <w:sz w:val="24"/>
              <w:szCs w:val="24"/>
            </w:rPr>
          </w:rPrChange>
        </w:rPr>
      </w:pPr>
      <w:ins w:id="66" w:author="Hector Onato" w:date="2022-06-28T13:30:00Z">
        <w:r w:rsidRPr="005D3E9D">
          <w:rPr>
            <w:rFonts w:cstheme="majorHAnsi"/>
            <w:rPrChange w:id="67" w:author="Yan Fung Yenny Hou" w:date="2022-06-28T14:40:00Z">
              <w:rPr>
                <w:rFonts w:ascii="Helvetica" w:hAnsi="Helvetica" w:cs="Helvetica"/>
                <w:sz w:val="24"/>
                <w:szCs w:val="24"/>
              </w:rPr>
            </w:rPrChange>
          </w:rPr>
          <w:t>Project(</w:t>
        </w:r>
        <w:proofErr w:type="spellStart"/>
        <w:r w:rsidRPr="005D3E9D">
          <w:rPr>
            <w:rFonts w:cstheme="majorHAnsi"/>
            <w:u w:val="single"/>
            <w:rPrChange w:id="68" w:author="Yan Fung Yenny Hou" w:date="2022-06-28T14:40:00Z">
              <w:rPr>
                <w:rFonts w:ascii="Helvetica" w:hAnsi="Helvetica" w:cs="Helvetica"/>
                <w:sz w:val="24"/>
                <w:szCs w:val="24"/>
                <w:u w:val="single"/>
              </w:rPr>
            </w:rPrChange>
          </w:rPr>
          <w:t>ProjectCode</w:t>
        </w:r>
        <w:proofErr w:type="spellEnd"/>
        <w:r w:rsidRPr="005D3E9D">
          <w:rPr>
            <w:rFonts w:cstheme="majorHAnsi"/>
            <w:u w:val="single"/>
            <w:rPrChange w:id="69" w:author="Yan Fung Yenny Hou" w:date="2022-06-28T14:40:00Z">
              <w:rPr>
                <w:rFonts w:ascii="Helvetica" w:hAnsi="Helvetica" w:cs="Helvetica"/>
                <w:sz w:val="24"/>
                <w:szCs w:val="24"/>
                <w:u w:val="single"/>
              </w:rPr>
            </w:rPrChange>
          </w:rPr>
          <w:t>,</w:t>
        </w:r>
        <w:r w:rsidRPr="005D3E9D">
          <w:rPr>
            <w:rFonts w:cstheme="majorHAnsi"/>
            <w:rPrChange w:id="70" w:author="Yan Fung Yenny Hou" w:date="2022-06-28T14:40:00Z">
              <w:rPr>
                <w:rFonts w:ascii="Helvetica" w:hAnsi="Helvetica" w:cs="Helvetica"/>
                <w:sz w:val="24"/>
                <w:szCs w:val="24"/>
              </w:rPr>
            </w:rPrChange>
          </w:rPr>
          <w:t xml:space="preserve"> name, budget)</w:t>
        </w:r>
      </w:ins>
    </w:p>
    <w:p w14:paraId="680635FE"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71" w:author="Hector Onato" w:date="2022-06-28T13:30:00Z"/>
          <w:rFonts w:cstheme="majorHAnsi"/>
          <w:rPrChange w:id="72" w:author="Yan Fung Yenny Hou" w:date="2022-06-28T14:40:00Z">
            <w:rPr>
              <w:ins w:id="73" w:author="Hector Onato" w:date="2022-06-28T13:30:00Z"/>
              <w:rFonts w:ascii="Helvetica" w:hAnsi="Helvetica" w:cs="Helvetica"/>
              <w:sz w:val="24"/>
              <w:szCs w:val="24"/>
            </w:rPr>
          </w:rPrChange>
        </w:rPr>
      </w:pPr>
      <w:ins w:id="74" w:author="Hector Onato" w:date="2022-06-28T13:30:00Z">
        <w:r w:rsidRPr="005D3E9D">
          <w:rPr>
            <w:rFonts w:cstheme="majorHAnsi"/>
            <w:rPrChange w:id="75" w:author="Yan Fung Yenny Hou" w:date="2022-06-28T14:40:00Z">
              <w:rPr>
                <w:rFonts w:ascii="Helvetica" w:hAnsi="Helvetica" w:cs="Helvetica"/>
                <w:sz w:val="24"/>
                <w:szCs w:val="24"/>
              </w:rPr>
            </w:rPrChange>
          </w:rPr>
          <w:t>Club(</w:t>
        </w:r>
        <w:proofErr w:type="spellStart"/>
        <w:r w:rsidRPr="005D3E9D">
          <w:rPr>
            <w:rFonts w:cstheme="majorHAnsi"/>
            <w:u w:val="single"/>
            <w:rPrChange w:id="76" w:author="Yan Fung Yenny Hou" w:date="2022-06-28T14:40:00Z">
              <w:rPr>
                <w:rFonts w:ascii="Helvetica" w:hAnsi="Helvetica" w:cs="Helvetica"/>
                <w:sz w:val="24"/>
                <w:szCs w:val="24"/>
                <w:u w:val="single"/>
              </w:rPr>
            </w:rPrChange>
          </w:rPr>
          <w:t>ClubID</w:t>
        </w:r>
        <w:proofErr w:type="spellEnd"/>
        <w:r w:rsidRPr="005D3E9D">
          <w:rPr>
            <w:rFonts w:cstheme="majorHAnsi"/>
            <w:rPrChange w:id="77" w:author="Yan Fung Yenny Hou" w:date="2022-06-28T14:40:00Z">
              <w:rPr>
                <w:rFonts w:ascii="Helvetica" w:hAnsi="Helvetica" w:cs="Helvetica"/>
                <w:sz w:val="24"/>
                <w:szCs w:val="24"/>
              </w:rPr>
            </w:rPrChange>
          </w:rPr>
          <w:t xml:space="preserve">, </w:t>
        </w:r>
        <w:proofErr w:type="spellStart"/>
        <w:r w:rsidRPr="005D3E9D">
          <w:rPr>
            <w:rFonts w:cstheme="majorHAnsi"/>
            <w:b/>
            <w:bCs/>
            <w:rPrChange w:id="78" w:author="Yan Fung Yenny Hou" w:date="2022-06-28T14:40:00Z">
              <w:rPr>
                <w:rFonts w:ascii="Helvetica" w:hAnsi="Helvetica" w:cs="Helvetica"/>
                <w:b/>
                <w:bCs/>
                <w:sz w:val="24"/>
                <w:szCs w:val="24"/>
              </w:rPr>
            </w:rPrChange>
          </w:rPr>
          <w:t>MemberID</w:t>
        </w:r>
        <w:proofErr w:type="spellEnd"/>
        <w:r w:rsidRPr="005D3E9D">
          <w:rPr>
            <w:rFonts w:cstheme="majorHAnsi"/>
            <w:b/>
            <w:bCs/>
            <w:rPrChange w:id="79" w:author="Yan Fung Yenny Hou" w:date="2022-06-28T14:40:00Z">
              <w:rPr>
                <w:rFonts w:ascii="Helvetica" w:hAnsi="Helvetica" w:cs="Helvetica"/>
                <w:b/>
                <w:bCs/>
                <w:sz w:val="24"/>
                <w:szCs w:val="24"/>
              </w:rPr>
            </w:rPrChange>
          </w:rPr>
          <w:t xml:space="preserve">, </w:t>
        </w:r>
        <w:proofErr w:type="spellStart"/>
        <w:r w:rsidRPr="005D3E9D">
          <w:rPr>
            <w:rFonts w:cstheme="majorHAnsi"/>
            <w:rPrChange w:id="80" w:author="Yan Fung Yenny Hou" w:date="2022-06-28T14:40:00Z">
              <w:rPr>
                <w:rFonts w:ascii="Helvetica" w:hAnsi="Helvetica" w:cs="Helvetica"/>
                <w:sz w:val="24"/>
                <w:szCs w:val="24"/>
              </w:rPr>
            </w:rPrChange>
          </w:rPr>
          <w:t>ClubName</w:t>
        </w:r>
        <w:proofErr w:type="spellEnd"/>
        <w:r w:rsidRPr="005D3E9D">
          <w:rPr>
            <w:rFonts w:cstheme="majorHAnsi"/>
            <w:rPrChange w:id="81" w:author="Yan Fung Yenny Hou" w:date="2022-06-28T14:40:00Z">
              <w:rPr>
                <w:rFonts w:ascii="Helvetica" w:hAnsi="Helvetica" w:cs="Helvetica"/>
                <w:sz w:val="24"/>
                <w:szCs w:val="24"/>
              </w:rPr>
            </w:rPrChange>
          </w:rPr>
          <w:t>)</w:t>
        </w:r>
      </w:ins>
    </w:p>
    <w:p w14:paraId="51524257"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82" w:author="Hector Onato" w:date="2022-06-28T13:30:00Z"/>
          <w:rFonts w:cstheme="majorHAnsi"/>
          <w:rPrChange w:id="83" w:author="Yan Fung Yenny Hou" w:date="2022-06-28T14:40:00Z">
            <w:rPr>
              <w:ins w:id="84" w:author="Hector Onato" w:date="2022-06-28T13:30:00Z"/>
              <w:rFonts w:ascii="Helvetica" w:hAnsi="Helvetica" w:cs="Helvetica"/>
              <w:sz w:val="24"/>
              <w:szCs w:val="24"/>
            </w:rPr>
          </w:rPrChange>
        </w:rPr>
      </w:pPr>
      <w:proofErr w:type="spellStart"/>
      <w:ins w:id="85" w:author="Hector Onato" w:date="2022-06-28T13:30:00Z">
        <w:r w:rsidRPr="005D3E9D">
          <w:rPr>
            <w:rFonts w:cstheme="majorHAnsi"/>
            <w:rPrChange w:id="86" w:author="Yan Fung Yenny Hou" w:date="2022-06-28T14:40:00Z">
              <w:rPr>
                <w:rFonts w:ascii="Helvetica" w:hAnsi="Helvetica" w:cs="Helvetica"/>
                <w:sz w:val="24"/>
                <w:szCs w:val="24"/>
              </w:rPr>
            </w:rPrChange>
          </w:rPr>
          <w:t>Club_Group</w:t>
        </w:r>
        <w:proofErr w:type="spellEnd"/>
        <w:r w:rsidRPr="005D3E9D">
          <w:rPr>
            <w:rFonts w:cstheme="majorHAnsi"/>
            <w:rPrChange w:id="87" w:author="Yan Fung Yenny Hou" w:date="2022-06-28T14:40:00Z">
              <w:rPr>
                <w:rFonts w:ascii="Helvetica" w:hAnsi="Helvetica" w:cs="Helvetica"/>
                <w:sz w:val="24"/>
                <w:szCs w:val="24"/>
              </w:rPr>
            </w:rPrChange>
          </w:rPr>
          <w:t>(</w:t>
        </w:r>
        <w:proofErr w:type="spellStart"/>
        <w:r w:rsidRPr="005D3E9D">
          <w:rPr>
            <w:rFonts w:cstheme="majorHAnsi"/>
            <w:b/>
            <w:bCs/>
            <w:u w:val="single"/>
            <w:rPrChange w:id="88" w:author="Yan Fung Yenny Hou" w:date="2022-06-28T14:40:00Z">
              <w:rPr>
                <w:rFonts w:ascii="Helvetica" w:hAnsi="Helvetica" w:cs="Helvetica"/>
                <w:b/>
                <w:bCs/>
                <w:sz w:val="24"/>
                <w:szCs w:val="24"/>
                <w:u w:val="single"/>
              </w:rPr>
            </w:rPrChange>
          </w:rPr>
          <w:t>ClubID</w:t>
        </w:r>
        <w:proofErr w:type="spellEnd"/>
        <w:r w:rsidRPr="005D3E9D">
          <w:rPr>
            <w:rFonts w:cstheme="majorHAnsi"/>
            <w:u w:val="single"/>
            <w:rPrChange w:id="89" w:author="Yan Fung Yenny Hou" w:date="2022-06-28T14:40:00Z">
              <w:rPr>
                <w:rFonts w:ascii="Helvetica" w:hAnsi="Helvetica" w:cs="Helvetica"/>
                <w:sz w:val="24"/>
                <w:szCs w:val="24"/>
                <w:u w:val="single"/>
              </w:rPr>
            </w:rPrChange>
          </w:rPr>
          <w:t xml:space="preserve">, </w:t>
        </w:r>
        <w:proofErr w:type="spellStart"/>
        <w:r w:rsidRPr="005D3E9D">
          <w:rPr>
            <w:rFonts w:cstheme="majorHAnsi"/>
            <w:u w:val="single"/>
            <w:rPrChange w:id="90" w:author="Yan Fung Yenny Hou" w:date="2022-06-28T14:40:00Z">
              <w:rPr>
                <w:rFonts w:ascii="Helvetica" w:hAnsi="Helvetica" w:cs="Helvetica"/>
                <w:sz w:val="24"/>
                <w:szCs w:val="24"/>
                <w:u w:val="single"/>
              </w:rPr>
            </w:rPrChange>
          </w:rPr>
          <w:t>GroupID</w:t>
        </w:r>
        <w:proofErr w:type="spellEnd"/>
        <w:r w:rsidRPr="005D3E9D">
          <w:rPr>
            <w:rFonts w:cstheme="majorHAnsi"/>
            <w:rPrChange w:id="91" w:author="Yan Fung Yenny Hou" w:date="2022-06-28T14:40:00Z">
              <w:rPr>
                <w:rFonts w:ascii="Helvetica" w:hAnsi="Helvetica" w:cs="Helvetica"/>
                <w:sz w:val="24"/>
                <w:szCs w:val="24"/>
              </w:rPr>
            </w:rPrChange>
          </w:rPr>
          <w:t xml:space="preserve">, </w:t>
        </w:r>
        <w:proofErr w:type="spellStart"/>
        <w:r w:rsidRPr="005D3E9D">
          <w:rPr>
            <w:rFonts w:cstheme="majorHAnsi"/>
            <w:b/>
            <w:bCs/>
            <w:rPrChange w:id="92" w:author="Yan Fung Yenny Hou" w:date="2022-06-28T14:40:00Z">
              <w:rPr>
                <w:rFonts w:ascii="Helvetica" w:hAnsi="Helvetica" w:cs="Helvetica"/>
                <w:b/>
                <w:bCs/>
                <w:sz w:val="24"/>
                <w:szCs w:val="24"/>
              </w:rPr>
            </w:rPrChange>
          </w:rPr>
          <w:t>MemberID</w:t>
        </w:r>
        <w:proofErr w:type="spellEnd"/>
        <w:r w:rsidRPr="005D3E9D">
          <w:rPr>
            <w:rFonts w:cstheme="majorHAnsi"/>
            <w:b/>
            <w:bCs/>
            <w:rPrChange w:id="93" w:author="Yan Fung Yenny Hou" w:date="2022-06-28T14:40:00Z">
              <w:rPr>
                <w:rFonts w:ascii="Helvetica" w:hAnsi="Helvetica" w:cs="Helvetica"/>
                <w:b/>
                <w:bCs/>
                <w:sz w:val="24"/>
                <w:szCs w:val="24"/>
              </w:rPr>
            </w:rPrChange>
          </w:rPr>
          <w:t>,</w:t>
        </w:r>
        <w:r w:rsidRPr="005D3E9D">
          <w:rPr>
            <w:rFonts w:cstheme="majorHAnsi"/>
            <w:rPrChange w:id="94" w:author="Yan Fung Yenny Hou" w:date="2022-06-28T14:40:00Z">
              <w:rPr>
                <w:rFonts w:ascii="Helvetica" w:hAnsi="Helvetica" w:cs="Helvetica"/>
                <w:sz w:val="24"/>
                <w:szCs w:val="24"/>
              </w:rPr>
            </w:rPrChange>
          </w:rPr>
          <w:t xml:space="preserve"> </w:t>
        </w:r>
        <w:proofErr w:type="spellStart"/>
        <w:r w:rsidRPr="005D3E9D">
          <w:rPr>
            <w:rFonts w:cstheme="majorHAnsi"/>
            <w:rPrChange w:id="95" w:author="Yan Fung Yenny Hou" w:date="2022-06-28T14:40:00Z">
              <w:rPr>
                <w:rFonts w:ascii="Helvetica" w:hAnsi="Helvetica" w:cs="Helvetica"/>
                <w:sz w:val="24"/>
                <w:szCs w:val="24"/>
              </w:rPr>
            </w:rPrChange>
          </w:rPr>
          <w:t>GroupName</w:t>
        </w:r>
        <w:proofErr w:type="spellEnd"/>
        <w:r w:rsidRPr="005D3E9D">
          <w:rPr>
            <w:rFonts w:cstheme="majorHAnsi"/>
            <w:rPrChange w:id="96" w:author="Yan Fung Yenny Hou" w:date="2022-06-28T14:40:00Z">
              <w:rPr>
                <w:rFonts w:ascii="Helvetica" w:hAnsi="Helvetica" w:cs="Helvetica"/>
                <w:sz w:val="24"/>
                <w:szCs w:val="24"/>
              </w:rPr>
            </w:rPrChange>
          </w:rPr>
          <w:t>) // weak Relationship</w:t>
        </w:r>
      </w:ins>
    </w:p>
    <w:p w14:paraId="5BC7E11D" w14:textId="10C20770"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97" w:author="Hector Onato" w:date="2022-06-28T13:30:00Z"/>
          <w:rFonts w:cstheme="majorHAnsi"/>
          <w:rPrChange w:id="98" w:author="Yan Fung Yenny Hou" w:date="2022-06-28T14:40:00Z">
            <w:rPr>
              <w:ins w:id="99" w:author="Hector Onato" w:date="2022-06-28T13:30:00Z"/>
              <w:rFonts w:ascii="Helvetica" w:hAnsi="Helvetica" w:cs="Helvetica"/>
              <w:sz w:val="24"/>
              <w:szCs w:val="24"/>
            </w:rPr>
          </w:rPrChange>
        </w:rPr>
      </w:pPr>
      <w:ins w:id="100" w:author="Hector Onato" w:date="2022-06-28T13:30:00Z">
        <w:r w:rsidRPr="005D3E9D">
          <w:rPr>
            <w:rFonts w:cstheme="majorHAnsi"/>
            <w:rPrChange w:id="101" w:author="Yan Fung Yenny Hou" w:date="2022-06-28T14:40:00Z">
              <w:rPr>
                <w:rFonts w:ascii="Helvetica" w:hAnsi="Helvetica" w:cs="Helvetica"/>
                <w:sz w:val="24"/>
                <w:szCs w:val="24"/>
              </w:rPr>
            </w:rPrChange>
          </w:rPr>
          <w:t>Event(</w:t>
        </w:r>
        <w:proofErr w:type="spellStart"/>
        <w:r w:rsidRPr="005D3E9D">
          <w:rPr>
            <w:rFonts w:cstheme="majorHAnsi"/>
            <w:u w:val="single"/>
            <w:rPrChange w:id="102" w:author="Yan Fung Yenny Hou" w:date="2022-06-28T14:40:00Z">
              <w:rPr>
                <w:rFonts w:ascii="Helvetica" w:hAnsi="Helvetica" w:cs="Helvetica"/>
                <w:sz w:val="24"/>
                <w:szCs w:val="24"/>
                <w:u w:val="single"/>
              </w:rPr>
            </w:rPrChange>
          </w:rPr>
          <w:t>EventID</w:t>
        </w:r>
        <w:proofErr w:type="spellEnd"/>
        <w:r w:rsidRPr="005D3E9D">
          <w:rPr>
            <w:rFonts w:cstheme="majorHAnsi"/>
            <w:rPrChange w:id="103" w:author="Yan Fung Yenny Hou" w:date="2022-06-28T14:40:00Z">
              <w:rPr>
                <w:rFonts w:ascii="Helvetica" w:hAnsi="Helvetica" w:cs="Helvetica"/>
                <w:sz w:val="24"/>
                <w:szCs w:val="24"/>
              </w:rPr>
            </w:rPrChange>
          </w:rPr>
          <w:t xml:space="preserve">, </w:t>
        </w:r>
      </w:ins>
      <w:ins w:id="104" w:author="Yan Fung Yenny Hou" w:date="2022-06-28T14:39:00Z">
        <w:r w:rsidR="000E1CB2" w:rsidRPr="005D3E9D">
          <w:rPr>
            <w:rFonts w:cstheme="majorHAnsi"/>
            <w:rPrChange w:id="105" w:author="Yan Fung Yenny Hou" w:date="2022-06-28T14:40:00Z">
              <w:rPr>
                <w:rFonts w:ascii="Helvetica" w:hAnsi="Helvetica" w:cs="Helvetica"/>
                <w:sz w:val="24"/>
                <w:szCs w:val="24"/>
              </w:rPr>
            </w:rPrChange>
          </w:rPr>
          <w:t>(</w:t>
        </w:r>
      </w:ins>
      <w:proofErr w:type="spellStart"/>
      <w:ins w:id="106" w:author="Yan Fung Yenny Hou" w:date="2022-06-28T14:31:00Z">
        <w:r w:rsidR="00CE5A3D" w:rsidRPr="005D3E9D">
          <w:rPr>
            <w:rFonts w:cstheme="majorHAnsi"/>
            <w:b/>
            <w:bCs/>
            <w:rPrChange w:id="107" w:author="Yan Fung Yenny Hou" w:date="2022-06-28T14:40:00Z">
              <w:rPr>
                <w:rFonts w:ascii="Helvetica" w:hAnsi="Helvetica" w:cs="Helvetica"/>
                <w:sz w:val="24"/>
                <w:szCs w:val="24"/>
              </w:rPr>
            </w:rPrChange>
          </w:rPr>
          <w:t>ClubID</w:t>
        </w:r>
        <w:proofErr w:type="spellEnd"/>
        <w:r w:rsidR="00CE5A3D" w:rsidRPr="005D3E9D">
          <w:rPr>
            <w:rFonts w:cstheme="majorHAnsi"/>
            <w:rPrChange w:id="108" w:author="Yan Fung Yenny Hou" w:date="2022-06-28T14:40:00Z">
              <w:rPr>
                <w:rFonts w:ascii="Helvetica" w:hAnsi="Helvetica" w:cs="Helvetica"/>
                <w:sz w:val="24"/>
                <w:szCs w:val="24"/>
              </w:rPr>
            </w:rPrChange>
          </w:rPr>
          <w:t xml:space="preserve">, </w:t>
        </w:r>
      </w:ins>
      <w:proofErr w:type="spellStart"/>
      <w:ins w:id="109" w:author="Hector Onato" w:date="2022-06-28T13:30:00Z">
        <w:r w:rsidRPr="005D3E9D">
          <w:rPr>
            <w:rFonts w:cstheme="majorHAnsi"/>
            <w:b/>
            <w:bCs/>
            <w:rPrChange w:id="110" w:author="Yan Fung Yenny Hou" w:date="2022-06-28T14:40:00Z">
              <w:rPr>
                <w:rFonts w:ascii="Helvetica" w:hAnsi="Helvetica" w:cs="Helvetica"/>
                <w:b/>
                <w:bCs/>
                <w:sz w:val="24"/>
                <w:szCs w:val="24"/>
              </w:rPr>
            </w:rPrChange>
          </w:rPr>
          <w:t>GroupID</w:t>
        </w:r>
      </w:ins>
      <w:proofErr w:type="spellEnd"/>
      <w:ins w:id="111" w:author="Yan Fung Yenny Hou" w:date="2022-06-28T14:39:00Z">
        <w:r w:rsidR="000E1CB2" w:rsidRPr="005D3E9D">
          <w:rPr>
            <w:rFonts w:cstheme="majorHAnsi"/>
            <w:b/>
            <w:bCs/>
            <w:rPrChange w:id="112" w:author="Yan Fung Yenny Hou" w:date="2022-06-28T14:40:00Z">
              <w:rPr>
                <w:rFonts w:ascii="Helvetica" w:hAnsi="Helvetica" w:cs="Helvetica"/>
                <w:b/>
                <w:bCs/>
                <w:sz w:val="24"/>
                <w:szCs w:val="24"/>
              </w:rPr>
            </w:rPrChange>
          </w:rPr>
          <w:t>)</w:t>
        </w:r>
      </w:ins>
      <w:ins w:id="113" w:author="Hector Onato" w:date="2022-06-28T13:30:00Z">
        <w:r w:rsidRPr="005D3E9D">
          <w:rPr>
            <w:rFonts w:cstheme="majorHAnsi"/>
            <w:rPrChange w:id="114" w:author="Yan Fung Yenny Hou" w:date="2022-06-28T14:40:00Z">
              <w:rPr>
                <w:rFonts w:ascii="Helvetica" w:hAnsi="Helvetica" w:cs="Helvetica"/>
                <w:sz w:val="24"/>
                <w:szCs w:val="24"/>
              </w:rPr>
            </w:rPrChange>
          </w:rPr>
          <w:t xml:space="preserve">, subject, date, time, </w:t>
        </w:r>
        <w:proofErr w:type="spellStart"/>
        <w:r w:rsidRPr="005D3E9D">
          <w:rPr>
            <w:rFonts w:cstheme="majorHAnsi"/>
            <w:rPrChange w:id="115" w:author="Yan Fung Yenny Hou" w:date="2022-06-28T14:40:00Z">
              <w:rPr>
                <w:rFonts w:ascii="Helvetica" w:hAnsi="Helvetica" w:cs="Helvetica"/>
                <w:sz w:val="24"/>
                <w:szCs w:val="24"/>
              </w:rPr>
            </w:rPrChange>
          </w:rPr>
          <w:t>registrationFee</w:t>
        </w:r>
        <w:proofErr w:type="spellEnd"/>
        <w:r w:rsidRPr="005D3E9D">
          <w:rPr>
            <w:rFonts w:cstheme="majorHAnsi"/>
            <w:rPrChange w:id="116" w:author="Yan Fung Yenny Hou" w:date="2022-06-28T14:40:00Z">
              <w:rPr>
                <w:rFonts w:ascii="Helvetica" w:hAnsi="Helvetica" w:cs="Helvetica"/>
                <w:sz w:val="24"/>
                <w:szCs w:val="24"/>
              </w:rPr>
            </w:rPrChange>
          </w:rPr>
          <w:t>, building, floor room)</w:t>
        </w:r>
      </w:ins>
    </w:p>
    <w:p w14:paraId="1E1409C0" w14:textId="61D48290" w:rsidR="00512597" w:rsidRPr="005D3E9D" w:rsidRDefault="00512597" w:rsidP="005D3E9D">
      <w:pPr>
        <w:tabs>
          <w:tab w:val="left" w:pos="566"/>
          <w:tab w:val="left" w:pos="1133"/>
          <w:tab w:val="left" w:pos="1700"/>
          <w:tab w:val="left" w:pos="2267"/>
          <w:tab w:val="left" w:pos="2834"/>
          <w:tab w:val="left" w:pos="3401"/>
          <w:tab w:val="left" w:pos="3968"/>
          <w:tab w:val="left" w:pos="4535"/>
          <w:tab w:val="left" w:pos="6803"/>
        </w:tabs>
        <w:autoSpaceDE w:val="0"/>
        <w:autoSpaceDN w:val="0"/>
        <w:adjustRightInd w:val="0"/>
        <w:ind w:right="-720"/>
        <w:jc w:val="left"/>
        <w:rPr>
          <w:ins w:id="117" w:author="Hector Onato" w:date="2022-06-28T13:30:00Z"/>
          <w:rFonts w:cstheme="majorHAnsi"/>
          <w:rPrChange w:id="118" w:author="Yan Fung Yenny Hou" w:date="2022-06-28T14:40:00Z">
            <w:rPr>
              <w:ins w:id="119" w:author="Hector Onato" w:date="2022-06-28T13:30:00Z"/>
              <w:rFonts w:ascii="Helvetica" w:hAnsi="Helvetica" w:cs="Helvetica"/>
              <w:sz w:val="24"/>
              <w:szCs w:val="24"/>
            </w:rPr>
          </w:rPrChange>
        </w:rPr>
        <w:pPrChange w:id="120" w:author="Yan Fung Yenny Hou" w:date="2022-06-28T14:40: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21" w:author="Hector Onato" w:date="2022-06-28T13:30:00Z">
        <w:r w:rsidRPr="005D3E9D">
          <w:rPr>
            <w:rFonts w:cstheme="majorHAnsi"/>
            <w:rPrChange w:id="122" w:author="Yan Fung Yenny Hou" w:date="2022-06-28T14:40:00Z">
              <w:rPr>
                <w:rFonts w:ascii="Helvetica" w:hAnsi="Helvetica" w:cs="Helvetica"/>
                <w:sz w:val="24"/>
                <w:szCs w:val="24"/>
              </w:rPr>
            </w:rPrChange>
          </w:rPr>
          <w:t>Group_Manages_Project</w:t>
        </w:r>
        <w:proofErr w:type="spellEnd"/>
        <w:r w:rsidRPr="005D3E9D">
          <w:rPr>
            <w:rFonts w:cstheme="majorHAnsi"/>
            <w:rPrChange w:id="123" w:author="Yan Fung Yenny Hou" w:date="2022-06-28T14:40:00Z">
              <w:rPr>
                <w:rFonts w:ascii="Helvetica" w:hAnsi="Helvetica" w:cs="Helvetica"/>
                <w:sz w:val="24"/>
                <w:szCs w:val="24"/>
              </w:rPr>
            </w:rPrChange>
          </w:rPr>
          <w:t>(</w:t>
        </w:r>
        <w:proofErr w:type="spellStart"/>
        <w:r w:rsidRPr="005D3E9D">
          <w:rPr>
            <w:rFonts w:cstheme="majorHAnsi"/>
            <w:b/>
            <w:bCs/>
            <w:u w:val="single"/>
            <w:rPrChange w:id="124" w:author="Yan Fung Yenny Hou" w:date="2022-06-28T14:40:00Z">
              <w:rPr>
                <w:rFonts w:ascii="Helvetica" w:hAnsi="Helvetica" w:cs="Helvetica"/>
                <w:b/>
                <w:bCs/>
                <w:sz w:val="24"/>
                <w:szCs w:val="24"/>
                <w:u w:val="single"/>
              </w:rPr>
            </w:rPrChange>
          </w:rPr>
          <w:t>ProjectCode</w:t>
        </w:r>
        <w:proofErr w:type="spellEnd"/>
        <w:r w:rsidRPr="005D3E9D">
          <w:rPr>
            <w:rFonts w:cstheme="majorHAnsi"/>
            <w:b/>
            <w:bCs/>
            <w:rPrChange w:id="125" w:author="Yan Fung Yenny Hou" w:date="2022-06-28T14:40:00Z">
              <w:rPr>
                <w:rFonts w:ascii="Helvetica" w:hAnsi="Helvetica" w:cs="Helvetica"/>
                <w:b/>
                <w:bCs/>
                <w:sz w:val="24"/>
                <w:szCs w:val="24"/>
              </w:rPr>
            </w:rPrChange>
          </w:rPr>
          <w:t xml:space="preserve">, </w:t>
        </w:r>
      </w:ins>
      <w:ins w:id="126" w:author="Yan Fung Yenny Hou" w:date="2022-06-28T14:39:00Z">
        <w:r w:rsidR="000E1CB2" w:rsidRPr="005D3E9D">
          <w:rPr>
            <w:rFonts w:cstheme="majorHAnsi"/>
            <w:b/>
            <w:bCs/>
            <w:rPrChange w:id="127" w:author="Yan Fung Yenny Hou" w:date="2022-06-28T14:40:00Z">
              <w:rPr>
                <w:rFonts w:ascii="Helvetica" w:hAnsi="Helvetica" w:cs="Helvetica"/>
                <w:b/>
                <w:bCs/>
                <w:sz w:val="24"/>
                <w:szCs w:val="24"/>
              </w:rPr>
            </w:rPrChange>
          </w:rPr>
          <w:t>(</w:t>
        </w:r>
      </w:ins>
      <w:proofErr w:type="spellStart"/>
      <w:ins w:id="128" w:author="Yan Fung Yenny Hou" w:date="2022-06-28T14:31:00Z">
        <w:r w:rsidR="00CE5A3D" w:rsidRPr="005D3E9D">
          <w:rPr>
            <w:rFonts w:cstheme="majorHAnsi"/>
            <w:b/>
            <w:bCs/>
            <w:rPrChange w:id="129" w:author="Yan Fung Yenny Hou" w:date="2022-06-28T14:40:00Z">
              <w:rPr>
                <w:rFonts w:ascii="Helvetica" w:hAnsi="Helvetica" w:cs="Helvetica"/>
                <w:b/>
                <w:bCs/>
                <w:sz w:val="24"/>
                <w:szCs w:val="24"/>
              </w:rPr>
            </w:rPrChange>
          </w:rPr>
          <w:t>ClubID</w:t>
        </w:r>
        <w:proofErr w:type="spellEnd"/>
        <w:r w:rsidR="00CE5A3D" w:rsidRPr="005D3E9D">
          <w:rPr>
            <w:rFonts w:cstheme="majorHAnsi"/>
            <w:b/>
            <w:bCs/>
            <w:rPrChange w:id="130" w:author="Yan Fung Yenny Hou" w:date="2022-06-28T14:40:00Z">
              <w:rPr>
                <w:rFonts w:ascii="Helvetica" w:hAnsi="Helvetica" w:cs="Helvetica"/>
                <w:b/>
                <w:bCs/>
                <w:sz w:val="24"/>
                <w:szCs w:val="24"/>
              </w:rPr>
            </w:rPrChange>
          </w:rPr>
          <w:t xml:space="preserve">, </w:t>
        </w:r>
      </w:ins>
      <w:proofErr w:type="spellStart"/>
      <w:ins w:id="131" w:author="Hector Onato" w:date="2022-06-28T13:30:00Z">
        <w:r w:rsidRPr="005D3E9D">
          <w:rPr>
            <w:rFonts w:cstheme="majorHAnsi"/>
            <w:b/>
            <w:bCs/>
            <w:rPrChange w:id="132" w:author="Yan Fung Yenny Hou" w:date="2022-06-28T14:40:00Z">
              <w:rPr>
                <w:rFonts w:ascii="Helvetica" w:hAnsi="Helvetica" w:cs="Helvetica"/>
                <w:b/>
                <w:bCs/>
                <w:sz w:val="24"/>
                <w:szCs w:val="24"/>
              </w:rPr>
            </w:rPrChange>
          </w:rPr>
          <w:t>GroupID</w:t>
        </w:r>
      </w:ins>
      <w:proofErr w:type="spellEnd"/>
      <w:ins w:id="133" w:author="Yan Fung Yenny Hou" w:date="2022-06-28T14:39:00Z">
        <w:r w:rsidR="000E1CB2" w:rsidRPr="005D3E9D">
          <w:rPr>
            <w:rFonts w:cstheme="majorHAnsi"/>
            <w:b/>
            <w:bCs/>
            <w:rPrChange w:id="134" w:author="Yan Fung Yenny Hou" w:date="2022-06-28T14:40:00Z">
              <w:rPr>
                <w:rFonts w:ascii="Helvetica" w:hAnsi="Helvetica" w:cs="Helvetica"/>
                <w:b/>
                <w:bCs/>
                <w:sz w:val="24"/>
                <w:szCs w:val="24"/>
              </w:rPr>
            </w:rPrChange>
          </w:rPr>
          <w:t>)</w:t>
        </w:r>
      </w:ins>
      <w:ins w:id="135" w:author="Hector Onato" w:date="2022-06-28T13:30:00Z">
        <w:r w:rsidRPr="005D3E9D">
          <w:rPr>
            <w:rFonts w:cstheme="majorHAnsi"/>
            <w:b/>
            <w:bCs/>
            <w:rPrChange w:id="136" w:author="Yan Fung Yenny Hou" w:date="2022-06-28T14:40:00Z">
              <w:rPr>
                <w:rFonts w:ascii="Helvetica" w:hAnsi="Helvetica" w:cs="Helvetica"/>
                <w:b/>
                <w:bCs/>
                <w:sz w:val="24"/>
                <w:szCs w:val="24"/>
              </w:rPr>
            </w:rPrChange>
          </w:rPr>
          <w:t>)</w:t>
        </w:r>
      </w:ins>
      <w:ins w:id="137" w:author="Yan Fung Yenny Hou" w:date="2022-06-28T14:40:00Z">
        <w:r w:rsidR="005D3E9D">
          <w:rPr>
            <w:rFonts w:cstheme="majorHAnsi"/>
            <w:b/>
            <w:bCs/>
          </w:rPr>
          <w:tab/>
        </w:r>
      </w:ins>
    </w:p>
    <w:p w14:paraId="01C6DA07" w14:textId="45244D92"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138" w:author="Hector Onato" w:date="2022-06-28T13:30:00Z"/>
          <w:rFonts w:cstheme="majorHAnsi"/>
          <w:rPrChange w:id="139" w:author="Yan Fung Yenny Hou" w:date="2022-06-28T14:40:00Z">
            <w:rPr>
              <w:ins w:id="140" w:author="Hector Onato" w:date="2022-06-28T13:30:00Z"/>
              <w:rFonts w:ascii="Helvetica" w:hAnsi="Helvetica" w:cs="Helvetica"/>
              <w:sz w:val="24"/>
              <w:szCs w:val="24"/>
            </w:rPr>
          </w:rPrChange>
        </w:rPr>
      </w:pPr>
      <w:proofErr w:type="spellStart"/>
      <w:ins w:id="141" w:author="Hector Onato" w:date="2022-06-28T13:30:00Z">
        <w:r w:rsidRPr="005D3E9D">
          <w:rPr>
            <w:rFonts w:cstheme="majorHAnsi"/>
            <w:rPrChange w:id="142" w:author="Yan Fung Yenny Hou" w:date="2022-06-28T14:40:00Z">
              <w:rPr>
                <w:rFonts w:ascii="Helvetica" w:hAnsi="Helvetica" w:cs="Helvetica"/>
                <w:sz w:val="24"/>
                <w:szCs w:val="24"/>
              </w:rPr>
            </w:rPrChange>
          </w:rPr>
          <w:t>Member_Joins_Group</w:t>
        </w:r>
        <w:proofErr w:type="spellEnd"/>
        <w:r w:rsidRPr="005D3E9D">
          <w:rPr>
            <w:rFonts w:cstheme="majorHAnsi"/>
            <w:rPrChange w:id="143" w:author="Yan Fung Yenny Hou" w:date="2022-06-28T14:40:00Z">
              <w:rPr>
                <w:rFonts w:ascii="Helvetica" w:hAnsi="Helvetica" w:cs="Helvetica"/>
                <w:sz w:val="24"/>
                <w:szCs w:val="24"/>
              </w:rPr>
            </w:rPrChange>
          </w:rPr>
          <w:t>(</w:t>
        </w:r>
        <w:proofErr w:type="spellStart"/>
        <w:r w:rsidRPr="005D3E9D">
          <w:rPr>
            <w:rFonts w:cstheme="majorHAnsi"/>
            <w:b/>
            <w:bCs/>
            <w:u w:val="single"/>
            <w:rPrChange w:id="144" w:author="Yan Fung Yenny Hou" w:date="2022-06-28T14:40:00Z">
              <w:rPr>
                <w:rFonts w:ascii="Helvetica" w:hAnsi="Helvetica" w:cs="Helvetica"/>
                <w:b/>
                <w:bCs/>
                <w:sz w:val="24"/>
                <w:szCs w:val="24"/>
                <w:u w:val="single"/>
              </w:rPr>
            </w:rPrChange>
          </w:rPr>
          <w:t>MemberID</w:t>
        </w:r>
        <w:proofErr w:type="spellEnd"/>
        <w:r w:rsidRPr="005D3E9D">
          <w:rPr>
            <w:rFonts w:cstheme="majorHAnsi"/>
            <w:b/>
            <w:bCs/>
            <w:u w:val="single"/>
            <w:rPrChange w:id="145" w:author="Yan Fung Yenny Hou" w:date="2022-06-28T14:40:00Z">
              <w:rPr>
                <w:rFonts w:ascii="Helvetica" w:hAnsi="Helvetica" w:cs="Helvetica"/>
                <w:b/>
                <w:bCs/>
                <w:sz w:val="24"/>
                <w:szCs w:val="24"/>
                <w:u w:val="single"/>
              </w:rPr>
            </w:rPrChange>
          </w:rPr>
          <w:t xml:space="preserve">, </w:t>
        </w:r>
      </w:ins>
      <w:ins w:id="146" w:author="Yan Fung Yenny Hou" w:date="2022-06-28T14:39:00Z">
        <w:r w:rsidR="000E1CB2" w:rsidRPr="005D3E9D">
          <w:rPr>
            <w:rFonts w:cstheme="majorHAnsi"/>
            <w:b/>
            <w:bCs/>
            <w:u w:val="single"/>
            <w:rPrChange w:id="147" w:author="Yan Fung Yenny Hou" w:date="2022-06-28T14:40:00Z">
              <w:rPr>
                <w:rFonts w:ascii="Helvetica" w:hAnsi="Helvetica" w:cs="Helvetica"/>
                <w:b/>
                <w:bCs/>
                <w:sz w:val="24"/>
                <w:szCs w:val="24"/>
                <w:u w:val="single"/>
              </w:rPr>
            </w:rPrChange>
          </w:rPr>
          <w:t>(</w:t>
        </w:r>
      </w:ins>
      <w:proofErr w:type="spellStart"/>
      <w:ins w:id="148" w:author="Yan Fung Yenny Hou" w:date="2022-06-28T14:31:00Z">
        <w:r w:rsidR="00CE5A3D" w:rsidRPr="005D3E9D">
          <w:rPr>
            <w:rFonts w:cstheme="majorHAnsi"/>
            <w:b/>
            <w:bCs/>
            <w:u w:val="single"/>
            <w:rPrChange w:id="149" w:author="Yan Fung Yenny Hou" w:date="2022-06-28T14:40:00Z">
              <w:rPr>
                <w:rFonts w:ascii="Helvetica" w:hAnsi="Helvetica" w:cs="Helvetica"/>
                <w:b/>
                <w:bCs/>
                <w:sz w:val="24"/>
                <w:szCs w:val="24"/>
                <w:u w:val="single"/>
              </w:rPr>
            </w:rPrChange>
          </w:rPr>
          <w:t>ClubID</w:t>
        </w:r>
        <w:proofErr w:type="spellEnd"/>
        <w:r w:rsidR="00CE5A3D" w:rsidRPr="005D3E9D">
          <w:rPr>
            <w:rFonts w:cstheme="majorHAnsi"/>
            <w:b/>
            <w:bCs/>
            <w:u w:val="single"/>
            <w:rPrChange w:id="150" w:author="Yan Fung Yenny Hou" w:date="2022-06-28T14:40:00Z">
              <w:rPr>
                <w:rFonts w:ascii="Helvetica" w:hAnsi="Helvetica" w:cs="Helvetica"/>
                <w:b/>
                <w:bCs/>
                <w:sz w:val="24"/>
                <w:szCs w:val="24"/>
                <w:u w:val="single"/>
              </w:rPr>
            </w:rPrChange>
          </w:rPr>
          <w:t xml:space="preserve">, </w:t>
        </w:r>
      </w:ins>
      <w:proofErr w:type="spellStart"/>
      <w:ins w:id="151" w:author="Hector Onato" w:date="2022-06-28T13:30:00Z">
        <w:r w:rsidRPr="005D3E9D">
          <w:rPr>
            <w:rFonts w:cstheme="majorHAnsi"/>
            <w:b/>
            <w:bCs/>
            <w:u w:val="single"/>
            <w:rPrChange w:id="152" w:author="Yan Fung Yenny Hou" w:date="2022-06-28T14:40:00Z">
              <w:rPr>
                <w:rFonts w:ascii="Helvetica" w:hAnsi="Helvetica" w:cs="Helvetica"/>
                <w:b/>
                <w:bCs/>
                <w:sz w:val="24"/>
                <w:szCs w:val="24"/>
                <w:u w:val="single"/>
              </w:rPr>
            </w:rPrChange>
          </w:rPr>
          <w:t>GroupID</w:t>
        </w:r>
      </w:ins>
      <w:proofErr w:type="spellEnd"/>
      <w:ins w:id="153" w:author="Yan Fung Yenny Hou" w:date="2022-06-28T14:39:00Z">
        <w:r w:rsidR="000E1CB2" w:rsidRPr="005D3E9D">
          <w:rPr>
            <w:rFonts w:cstheme="majorHAnsi"/>
            <w:b/>
            <w:bCs/>
            <w:u w:val="single"/>
            <w:rPrChange w:id="154" w:author="Yan Fung Yenny Hou" w:date="2022-06-28T14:40:00Z">
              <w:rPr>
                <w:rFonts w:ascii="Helvetica" w:hAnsi="Helvetica" w:cs="Helvetica"/>
                <w:b/>
                <w:bCs/>
                <w:sz w:val="24"/>
                <w:szCs w:val="24"/>
                <w:u w:val="single"/>
              </w:rPr>
            </w:rPrChange>
          </w:rPr>
          <w:t>)</w:t>
        </w:r>
      </w:ins>
      <w:ins w:id="155" w:author="Hector Onato" w:date="2022-06-28T13:30:00Z">
        <w:r w:rsidRPr="005D3E9D">
          <w:rPr>
            <w:rFonts w:cstheme="majorHAnsi"/>
            <w:b/>
            <w:bCs/>
            <w:u w:val="single"/>
            <w:rPrChange w:id="156" w:author="Yan Fung Yenny Hou" w:date="2022-06-28T14:40:00Z">
              <w:rPr>
                <w:rFonts w:ascii="Helvetica" w:hAnsi="Helvetica" w:cs="Helvetica"/>
                <w:b/>
                <w:bCs/>
                <w:sz w:val="24"/>
                <w:szCs w:val="24"/>
                <w:u w:val="single"/>
              </w:rPr>
            </w:rPrChange>
          </w:rPr>
          <w:t>)</w:t>
        </w:r>
      </w:ins>
    </w:p>
    <w:p w14:paraId="44A6F8C3" w14:textId="77777777" w:rsidR="00512597" w:rsidRPr="005D3E9D" w:rsidRDefault="00512597" w:rsidP="0051259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157" w:author="Hector Onato" w:date="2022-06-28T13:30:00Z"/>
          <w:rFonts w:cstheme="majorHAnsi"/>
          <w:rPrChange w:id="158" w:author="Yan Fung Yenny Hou" w:date="2022-06-28T14:40:00Z">
            <w:rPr>
              <w:ins w:id="159" w:author="Hector Onato" w:date="2022-06-28T13:30:00Z"/>
              <w:rFonts w:ascii="Helvetica" w:hAnsi="Helvetica" w:cs="Helvetica"/>
              <w:sz w:val="24"/>
              <w:szCs w:val="24"/>
            </w:rPr>
          </w:rPrChange>
        </w:rPr>
      </w:pPr>
      <w:proofErr w:type="spellStart"/>
      <w:ins w:id="160" w:author="Hector Onato" w:date="2022-06-28T13:30:00Z">
        <w:r w:rsidRPr="005D3E9D">
          <w:rPr>
            <w:rFonts w:cstheme="majorHAnsi"/>
            <w:rPrChange w:id="161" w:author="Yan Fung Yenny Hou" w:date="2022-06-28T14:40:00Z">
              <w:rPr>
                <w:rFonts w:ascii="Helvetica" w:hAnsi="Helvetica" w:cs="Helvetica"/>
                <w:sz w:val="24"/>
                <w:szCs w:val="24"/>
              </w:rPr>
            </w:rPrChange>
          </w:rPr>
          <w:t>Member_Works_On</w:t>
        </w:r>
        <w:proofErr w:type="spellEnd"/>
        <w:r w:rsidRPr="005D3E9D">
          <w:rPr>
            <w:rFonts w:cstheme="majorHAnsi"/>
            <w:rPrChange w:id="162" w:author="Yan Fung Yenny Hou" w:date="2022-06-28T14:40:00Z">
              <w:rPr>
                <w:rFonts w:ascii="Helvetica" w:hAnsi="Helvetica" w:cs="Helvetica"/>
                <w:sz w:val="24"/>
                <w:szCs w:val="24"/>
              </w:rPr>
            </w:rPrChange>
          </w:rPr>
          <w:t>(</w:t>
        </w:r>
        <w:proofErr w:type="spellStart"/>
        <w:r w:rsidRPr="005D3E9D">
          <w:rPr>
            <w:rFonts w:cstheme="majorHAnsi"/>
            <w:b/>
            <w:bCs/>
            <w:u w:val="single"/>
            <w:rPrChange w:id="163" w:author="Yan Fung Yenny Hou" w:date="2022-06-28T14:40:00Z">
              <w:rPr>
                <w:rFonts w:ascii="Helvetica" w:hAnsi="Helvetica" w:cs="Helvetica"/>
                <w:b/>
                <w:bCs/>
                <w:sz w:val="24"/>
                <w:szCs w:val="24"/>
                <w:u w:val="single"/>
              </w:rPr>
            </w:rPrChange>
          </w:rPr>
          <w:t>MemberID</w:t>
        </w:r>
        <w:proofErr w:type="spellEnd"/>
        <w:r w:rsidRPr="005D3E9D">
          <w:rPr>
            <w:rFonts w:cstheme="majorHAnsi"/>
            <w:b/>
            <w:bCs/>
            <w:u w:val="single"/>
            <w:rPrChange w:id="164" w:author="Yan Fung Yenny Hou" w:date="2022-06-28T14:40:00Z">
              <w:rPr>
                <w:rFonts w:ascii="Helvetica" w:hAnsi="Helvetica" w:cs="Helvetica"/>
                <w:b/>
                <w:bCs/>
                <w:sz w:val="24"/>
                <w:szCs w:val="24"/>
                <w:u w:val="single"/>
              </w:rPr>
            </w:rPrChange>
          </w:rPr>
          <w:t xml:space="preserve">, </w:t>
        </w:r>
        <w:proofErr w:type="spellStart"/>
        <w:r w:rsidRPr="005D3E9D">
          <w:rPr>
            <w:rFonts w:cstheme="majorHAnsi"/>
            <w:b/>
            <w:bCs/>
            <w:u w:val="single"/>
            <w:rPrChange w:id="165" w:author="Yan Fung Yenny Hou" w:date="2022-06-28T14:40:00Z">
              <w:rPr>
                <w:rFonts w:ascii="Helvetica" w:hAnsi="Helvetica" w:cs="Helvetica"/>
                <w:b/>
                <w:bCs/>
                <w:sz w:val="24"/>
                <w:szCs w:val="24"/>
                <w:u w:val="single"/>
              </w:rPr>
            </w:rPrChange>
          </w:rPr>
          <w:t>ProjectCode</w:t>
        </w:r>
        <w:proofErr w:type="spellEnd"/>
        <w:r w:rsidRPr="005D3E9D">
          <w:rPr>
            <w:rFonts w:cstheme="majorHAnsi"/>
            <w:rPrChange w:id="166" w:author="Yan Fung Yenny Hou" w:date="2022-06-28T14:40:00Z">
              <w:rPr>
                <w:rFonts w:ascii="Helvetica" w:hAnsi="Helvetica" w:cs="Helvetica"/>
                <w:sz w:val="24"/>
                <w:szCs w:val="24"/>
              </w:rPr>
            </w:rPrChange>
          </w:rPr>
          <w:t xml:space="preserve">, </w:t>
        </w:r>
        <w:proofErr w:type="spellStart"/>
        <w:r w:rsidRPr="005D3E9D">
          <w:rPr>
            <w:rFonts w:cstheme="majorHAnsi"/>
            <w:rPrChange w:id="167" w:author="Yan Fung Yenny Hou" w:date="2022-06-28T14:40:00Z">
              <w:rPr>
                <w:rFonts w:ascii="Helvetica" w:hAnsi="Helvetica" w:cs="Helvetica"/>
                <w:sz w:val="24"/>
                <w:szCs w:val="24"/>
              </w:rPr>
            </w:rPrChange>
          </w:rPr>
          <w:t>MemberPortion</w:t>
        </w:r>
        <w:proofErr w:type="spellEnd"/>
        <w:r w:rsidRPr="005D3E9D">
          <w:rPr>
            <w:rFonts w:cstheme="majorHAnsi"/>
            <w:rPrChange w:id="168" w:author="Yan Fung Yenny Hou" w:date="2022-06-28T14:40:00Z">
              <w:rPr>
                <w:rFonts w:ascii="Helvetica" w:hAnsi="Helvetica" w:cs="Helvetica"/>
                <w:sz w:val="24"/>
                <w:szCs w:val="24"/>
              </w:rPr>
            </w:rPrChange>
          </w:rPr>
          <w:t>)</w:t>
        </w:r>
      </w:ins>
    </w:p>
    <w:p w14:paraId="6DDA7818" w14:textId="54A22FDA" w:rsidR="002179EB" w:rsidRPr="00CF3C71" w:rsidDel="00512597" w:rsidRDefault="00512597" w:rsidP="00512597">
      <w:pPr>
        <w:autoSpaceDE w:val="0"/>
        <w:autoSpaceDN w:val="0"/>
        <w:adjustRightInd w:val="0"/>
        <w:ind w:right="-720"/>
        <w:jc w:val="left"/>
        <w:rPr>
          <w:del w:id="169" w:author="Hector Onato" w:date="2022-06-28T13:30:00Z"/>
          <w:rFonts w:cstheme="majorHAnsi"/>
          <w:color w:val="000000" w:themeColor="text1"/>
        </w:rPr>
      </w:pPr>
      <w:proofErr w:type="spellStart"/>
      <w:ins w:id="170" w:author="Hector Onato" w:date="2022-06-28T13:30:00Z">
        <w:r w:rsidRPr="005D3E9D">
          <w:rPr>
            <w:rFonts w:cstheme="majorHAnsi"/>
            <w:rPrChange w:id="171" w:author="Yan Fung Yenny Hou" w:date="2022-06-28T14:40:00Z">
              <w:rPr>
                <w:rFonts w:ascii="Helvetica" w:hAnsi="Helvetica" w:cs="Helvetica"/>
                <w:sz w:val="24"/>
                <w:szCs w:val="24"/>
              </w:rPr>
            </w:rPrChange>
          </w:rPr>
          <w:t>Alumnus_WorkHistory</w:t>
        </w:r>
        <w:proofErr w:type="spellEnd"/>
        <w:r w:rsidRPr="005D3E9D">
          <w:rPr>
            <w:rFonts w:cstheme="majorHAnsi"/>
            <w:rPrChange w:id="172" w:author="Yan Fung Yenny Hou" w:date="2022-06-28T14:40:00Z">
              <w:rPr>
                <w:rFonts w:ascii="Helvetica" w:hAnsi="Helvetica" w:cs="Helvetica"/>
                <w:sz w:val="24"/>
                <w:szCs w:val="24"/>
              </w:rPr>
            </w:rPrChange>
          </w:rPr>
          <w:t>(</w:t>
        </w:r>
        <w:proofErr w:type="spellStart"/>
        <w:r w:rsidRPr="005D3E9D">
          <w:rPr>
            <w:rFonts w:cstheme="majorHAnsi"/>
            <w:b/>
            <w:bCs/>
            <w:u w:val="single"/>
            <w:rPrChange w:id="173" w:author="Yan Fung Yenny Hou" w:date="2022-06-28T14:40:00Z">
              <w:rPr>
                <w:rFonts w:ascii="Helvetica" w:hAnsi="Helvetica" w:cs="Helvetica"/>
                <w:b/>
                <w:bCs/>
                <w:sz w:val="24"/>
                <w:szCs w:val="24"/>
                <w:u w:val="single"/>
              </w:rPr>
            </w:rPrChange>
          </w:rPr>
          <w:t>AlumnusID</w:t>
        </w:r>
        <w:proofErr w:type="spellEnd"/>
        <w:r w:rsidRPr="005D3E9D">
          <w:rPr>
            <w:rFonts w:cstheme="majorHAnsi"/>
            <w:rPrChange w:id="174" w:author="Yan Fung Yenny Hou" w:date="2022-06-28T14:40:00Z">
              <w:rPr>
                <w:rFonts w:ascii="Helvetica" w:hAnsi="Helvetica" w:cs="Helvetica"/>
                <w:sz w:val="24"/>
                <w:szCs w:val="24"/>
              </w:rPr>
            </w:rPrChange>
          </w:rPr>
          <w:t xml:space="preserve">, Company, Position, StartDate, </w:t>
        </w:r>
        <w:proofErr w:type="spellStart"/>
        <w:r w:rsidRPr="005D3E9D">
          <w:rPr>
            <w:rFonts w:cstheme="majorHAnsi"/>
            <w:rPrChange w:id="175" w:author="Yan Fung Yenny Hou" w:date="2022-06-28T14:40:00Z">
              <w:rPr>
                <w:rFonts w:ascii="Helvetica" w:hAnsi="Helvetica" w:cs="Helvetica"/>
                <w:sz w:val="24"/>
                <w:szCs w:val="24"/>
              </w:rPr>
            </w:rPrChange>
          </w:rPr>
          <w:t>EndDate</w:t>
        </w:r>
        <w:proofErr w:type="spellEnd"/>
        <w:r w:rsidRPr="005D3E9D">
          <w:rPr>
            <w:rFonts w:cstheme="majorHAnsi"/>
            <w:rPrChange w:id="176" w:author="Yan Fung Yenny Hou" w:date="2022-06-28T14:40:00Z">
              <w:rPr>
                <w:rFonts w:ascii="Helvetica" w:hAnsi="Helvetica" w:cs="Helvetica"/>
                <w:sz w:val="24"/>
                <w:szCs w:val="24"/>
              </w:rPr>
            </w:rPrChange>
          </w:rPr>
          <w:t>)</w:t>
        </w:r>
      </w:ins>
      <w:del w:id="177"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rsidP="00F03D7F">
      <w:pPr>
        <w:autoSpaceDE w:val="0"/>
        <w:autoSpaceDN w:val="0"/>
        <w:adjustRightInd w:val="0"/>
        <w:ind w:right="-720"/>
        <w:jc w:val="left"/>
        <w:rPr>
          <w:del w:id="178" w:author="Hector Onato" w:date="2022-06-28T13:30:00Z"/>
          <w:rFonts w:cstheme="majorHAnsi"/>
          <w:color w:val="000000" w:themeColor="text1"/>
        </w:rPr>
      </w:pPr>
      <w:del w:id="179"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rsidP="00F03D7F">
      <w:pPr>
        <w:autoSpaceDE w:val="0"/>
        <w:autoSpaceDN w:val="0"/>
        <w:adjustRightInd w:val="0"/>
        <w:ind w:right="-720"/>
        <w:jc w:val="left"/>
        <w:rPr>
          <w:del w:id="180" w:author="Hector Onato" w:date="2022-06-28T13:30:00Z"/>
          <w:rFonts w:cstheme="majorHAnsi"/>
          <w:color w:val="000000" w:themeColor="text1"/>
        </w:rPr>
      </w:pPr>
      <w:del w:id="181"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rsidP="00F03D7F">
      <w:pPr>
        <w:autoSpaceDE w:val="0"/>
        <w:autoSpaceDN w:val="0"/>
        <w:adjustRightInd w:val="0"/>
        <w:ind w:right="-720"/>
        <w:jc w:val="left"/>
        <w:rPr>
          <w:del w:id="182" w:author="Hector Onato" w:date="2022-06-28T13:30:00Z"/>
          <w:rFonts w:cstheme="majorHAnsi"/>
          <w:color w:val="000000" w:themeColor="text1"/>
        </w:rPr>
      </w:pPr>
      <w:del w:id="183"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rsidP="00F03D7F">
      <w:pPr>
        <w:autoSpaceDE w:val="0"/>
        <w:autoSpaceDN w:val="0"/>
        <w:adjustRightInd w:val="0"/>
        <w:ind w:right="-720"/>
        <w:jc w:val="left"/>
        <w:rPr>
          <w:del w:id="184" w:author="Hector Onato" w:date="2022-06-28T13:30:00Z"/>
          <w:rFonts w:cstheme="majorHAnsi"/>
          <w:color w:val="000000" w:themeColor="text1"/>
        </w:rPr>
      </w:pPr>
      <w:del w:id="185"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rsidP="00F03D7F">
      <w:pPr>
        <w:autoSpaceDE w:val="0"/>
        <w:autoSpaceDN w:val="0"/>
        <w:adjustRightInd w:val="0"/>
        <w:ind w:right="-720"/>
        <w:jc w:val="left"/>
        <w:rPr>
          <w:del w:id="186" w:author="Hector Onato" w:date="2022-06-28T13:30:00Z"/>
          <w:rFonts w:cstheme="majorHAnsi"/>
          <w:color w:val="000000" w:themeColor="text1"/>
        </w:rPr>
      </w:pPr>
      <w:del w:id="187"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rsidP="00F03D7F">
      <w:pPr>
        <w:autoSpaceDE w:val="0"/>
        <w:autoSpaceDN w:val="0"/>
        <w:adjustRightInd w:val="0"/>
        <w:ind w:right="-720"/>
        <w:jc w:val="left"/>
        <w:rPr>
          <w:del w:id="188" w:author="Hector Onato" w:date="2022-06-28T13:30:00Z"/>
          <w:rFonts w:cstheme="majorHAnsi"/>
          <w:color w:val="000000" w:themeColor="text1"/>
        </w:rPr>
      </w:pPr>
      <w:del w:id="189"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rsidP="00F03D7F">
      <w:pPr>
        <w:autoSpaceDE w:val="0"/>
        <w:autoSpaceDN w:val="0"/>
        <w:adjustRightInd w:val="0"/>
        <w:ind w:right="-720"/>
        <w:jc w:val="left"/>
        <w:rPr>
          <w:del w:id="190" w:author="Hector Onato" w:date="2022-06-28T13:30:00Z"/>
          <w:rFonts w:cstheme="majorHAnsi"/>
          <w:color w:val="000000" w:themeColor="text1"/>
        </w:rPr>
      </w:pPr>
      <w:del w:id="191"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lastRenderedPageBreak/>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lastRenderedPageBreak/>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DAA1" w14:textId="77777777" w:rsidR="00641D80" w:rsidRDefault="00641D80" w:rsidP="00214CF9">
      <w:r>
        <w:separator/>
      </w:r>
    </w:p>
  </w:endnote>
  <w:endnote w:type="continuationSeparator" w:id="0">
    <w:p w14:paraId="135644ED" w14:textId="77777777" w:rsidR="00641D80" w:rsidRDefault="00641D8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F0C6" w14:textId="77777777" w:rsidR="00641D80" w:rsidRDefault="00641D80" w:rsidP="00214CF9">
      <w:r>
        <w:separator/>
      </w:r>
    </w:p>
  </w:footnote>
  <w:footnote w:type="continuationSeparator" w:id="0">
    <w:p w14:paraId="6628FD56" w14:textId="77777777" w:rsidR="00641D80" w:rsidRDefault="00641D8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1CB2"/>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2597"/>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D3E9D"/>
    <w:rsid w:val="005E06D2"/>
    <w:rsid w:val="005E4B40"/>
    <w:rsid w:val="005F0F89"/>
    <w:rsid w:val="00600045"/>
    <w:rsid w:val="0061006B"/>
    <w:rsid w:val="00624256"/>
    <w:rsid w:val="006315A6"/>
    <w:rsid w:val="00632354"/>
    <w:rsid w:val="00633BCD"/>
    <w:rsid w:val="006360D7"/>
    <w:rsid w:val="00641D80"/>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D6448"/>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E5A3D"/>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5</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483</cp:revision>
  <dcterms:created xsi:type="dcterms:W3CDTF">2020-01-23T20:26:00Z</dcterms:created>
  <dcterms:modified xsi:type="dcterms:W3CDTF">2022-06-28T21:40:00Z</dcterms:modified>
</cp:coreProperties>
</file>